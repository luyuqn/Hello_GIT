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D40" w:rsidRDefault="005600C1">
      <w:r>
        <w:t>We all work in the same document – Helene.</w:t>
      </w:r>
    </w:p>
    <w:p w:rsidR="001C3447" w:rsidRDefault="001C3447"/>
    <w:p w:rsidR="001C3447" w:rsidRDefault="001C3447">
      <w:r>
        <w:t>Now, let me just try the local version control use – Master. Just to avoid to rename it a lot…-Master</w:t>
      </w:r>
    </w:p>
    <w:p w:rsidR="003D5584" w:rsidRDefault="003D5584"/>
    <w:p w:rsidR="003D5584" w:rsidRDefault="003D5584">
      <w:r>
        <w:t>Noz I have a new version again, I need to work on it&gt;</w:t>
      </w:r>
    </w:p>
    <w:p w:rsidR="00164654" w:rsidRDefault="00164654">
      <w:r>
        <w:t>Ther are many modifications from the boss. It will take a long time…</w:t>
      </w:r>
    </w:p>
    <w:p w:rsidR="00C56C1C" w:rsidRDefault="00C56C1C">
      <w:r>
        <w:t>Shit, there are so many hcanges….at one…</w:t>
      </w:r>
    </w:p>
    <w:p w:rsidR="00F14910" w:rsidRDefault="00F14910">
      <w:pPr>
        <w:rPr>
          <w:ins w:id="0" w:author="Luyuan" w:date="2017-10-31T18:50:00Z"/>
        </w:rPr>
      </w:pPr>
      <w:ins w:id="1" w:author="Luyuan" w:date="2017-10-31T18:34:00Z">
        <w:r>
          <w:t>I an AnotherPerson, I also contribute on this project, ask for the review from Master.</w:t>
        </w:r>
      </w:ins>
    </w:p>
    <w:p w:rsidR="002C205E" w:rsidRDefault="002C205E">
      <w:pPr>
        <w:rPr>
          <w:ins w:id="2" w:author="Luyuan" w:date="2017-10-31T18:50:00Z"/>
        </w:rPr>
      </w:pPr>
    </w:p>
    <w:p w:rsidR="002C205E" w:rsidRDefault="002C205E">
      <w:ins w:id="3" w:author="Luyuan" w:date="2017-10-31T18:50:00Z">
        <w:r>
          <w:t>I am another person, I changed a bit more for this project.</w:t>
        </w:r>
      </w:ins>
    </w:p>
    <w:sectPr w:rsidR="002C205E" w:rsidSect="00E71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4559" w:rsidRDefault="00994559" w:rsidP="005600C1">
      <w:pPr>
        <w:spacing w:after="0" w:line="240" w:lineRule="auto"/>
      </w:pPr>
      <w:r>
        <w:separator/>
      </w:r>
    </w:p>
  </w:endnote>
  <w:endnote w:type="continuationSeparator" w:id="0">
    <w:p w:rsidR="00994559" w:rsidRDefault="00994559" w:rsidP="0056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4559" w:rsidRDefault="00994559" w:rsidP="005600C1">
      <w:pPr>
        <w:spacing w:after="0" w:line="240" w:lineRule="auto"/>
      </w:pPr>
      <w:r>
        <w:separator/>
      </w:r>
    </w:p>
  </w:footnote>
  <w:footnote w:type="continuationSeparator" w:id="0">
    <w:p w:rsidR="00994559" w:rsidRDefault="00994559" w:rsidP="00560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trackRevisions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600C1"/>
    <w:rsid w:val="000002E8"/>
    <w:rsid w:val="0000112F"/>
    <w:rsid w:val="00002A2A"/>
    <w:rsid w:val="00005D34"/>
    <w:rsid w:val="0000629E"/>
    <w:rsid w:val="00006F95"/>
    <w:rsid w:val="0000704F"/>
    <w:rsid w:val="000109DA"/>
    <w:rsid w:val="0001116E"/>
    <w:rsid w:val="0001125F"/>
    <w:rsid w:val="00012087"/>
    <w:rsid w:val="000125EB"/>
    <w:rsid w:val="00013899"/>
    <w:rsid w:val="000139EF"/>
    <w:rsid w:val="000145EE"/>
    <w:rsid w:val="00015707"/>
    <w:rsid w:val="00016687"/>
    <w:rsid w:val="00016F57"/>
    <w:rsid w:val="000172B7"/>
    <w:rsid w:val="00017389"/>
    <w:rsid w:val="000174D3"/>
    <w:rsid w:val="000205F0"/>
    <w:rsid w:val="000208B6"/>
    <w:rsid w:val="00021745"/>
    <w:rsid w:val="00022049"/>
    <w:rsid w:val="000221B9"/>
    <w:rsid w:val="00022854"/>
    <w:rsid w:val="00022A14"/>
    <w:rsid w:val="00022B19"/>
    <w:rsid w:val="00022E87"/>
    <w:rsid w:val="00023360"/>
    <w:rsid w:val="00024085"/>
    <w:rsid w:val="00024AC3"/>
    <w:rsid w:val="0002557D"/>
    <w:rsid w:val="00025586"/>
    <w:rsid w:val="00025D16"/>
    <w:rsid w:val="00026CB1"/>
    <w:rsid w:val="00026E95"/>
    <w:rsid w:val="00026EAB"/>
    <w:rsid w:val="000274D6"/>
    <w:rsid w:val="00027562"/>
    <w:rsid w:val="00027665"/>
    <w:rsid w:val="000279CD"/>
    <w:rsid w:val="00027F0E"/>
    <w:rsid w:val="000325DB"/>
    <w:rsid w:val="0003372F"/>
    <w:rsid w:val="00034AD9"/>
    <w:rsid w:val="0003607C"/>
    <w:rsid w:val="000362B7"/>
    <w:rsid w:val="00036A4C"/>
    <w:rsid w:val="00037387"/>
    <w:rsid w:val="00037531"/>
    <w:rsid w:val="000379F1"/>
    <w:rsid w:val="00040321"/>
    <w:rsid w:val="000432D6"/>
    <w:rsid w:val="0004360F"/>
    <w:rsid w:val="000439F1"/>
    <w:rsid w:val="00043B59"/>
    <w:rsid w:val="000460C9"/>
    <w:rsid w:val="000500B5"/>
    <w:rsid w:val="00050E5D"/>
    <w:rsid w:val="00050F50"/>
    <w:rsid w:val="000511E1"/>
    <w:rsid w:val="000514BC"/>
    <w:rsid w:val="00052999"/>
    <w:rsid w:val="00052DE9"/>
    <w:rsid w:val="000536F3"/>
    <w:rsid w:val="00053A83"/>
    <w:rsid w:val="00054705"/>
    <w:rsid w:val="00054789"/>
    <w:rsid w:val="00054A70"/>
    <w:rsid w:val="000569FE"/>
    <w:rsid w:val="0006004D"/>
    <w:rsid w:val="00061A08"/>
    <w:rsid w:val="00061ED6"/>
    <w:rsid w:val="00062512"/>
    <w:rsid w:val="00062533"/>
    <w:rsid w:val="0006347D"/>
    <w:rsid w:val="00065ED3"/>
    <w:rsid w:val="0006673B"/>
    <w:rsid w:val="00067839"/>
    <w:rsid w:val="000705E3"/>
    <w:rsid w:val="000706E2"/>
    <w:rsid w:val="00070772"/>
    <w:rsid w:val="00070DAE"/>
    <w:rsid w:val="00071166"/>
    <w:rsid w:val="0007194F"/>
    <w:rsid w:val="00072DAF"/>
    <w:rsid w:val="000742AE"/>
    <w:rsid w:val="00074AE2"/>
    <w:rsid w:val="00074F3B"/>
    <w:rsid w:val="0007577D"/>
    <w:rsid w:val="000762C9"/>
    <w:rsid w:val="000765C9"/>
    <w:rsid w:val="00077607"/>
    <w:rsid w:val="0007764D"/>
    <w:rsid w:val="00077CB7"/>
    <w:rsid w:val="0008219F"/>
    <w:rsid w:val="000822A7"/>
    <w:rsid w:val="00082F8D"/>
    <w:rsid w:val="00083461"/>
    <w:rsid w:val="00083583"/>
    <w:rsid w:val="000836E1"/>
    <w:rsid w:val="000840E0"/>
    <w:rsid w:val="00084290"/>
    <w:rsid w:val="00084CE2"/>
    <w:rsid w:val="00084F85"/>
    <w:rsid w:val="000878D8"/>
    <w:rsid w:val="00087D26"/>
    <w:rsid w:val="00090564"/>
    <w:rsid w:val="0009091A"/>
    <w:rsid w:val="0009220D"/>
    <w:rsid w:val="0009234B"/>
    <w:rsid w:val="00092B21"/>
    <w:rsid w:val="000930A1"/>
    <w:rsid w:val="00094888"/>
    <w:rsid w:val="00095648"/>
    <w:rsid w:val="00095918"/>
    <w:rsid w:val="00096849"/>
    <w:rsid w:val="00096A11"/>
    <w:rsid w:val="00096A5D"/>
    <w:rsid w:val="0009712D"/>
    <w:rsid w:val="000A1514"/>
    <w:rsid w:val="000A159E"/>
    <w:rsid w:val="000A16A7"/>
    <w:rsid w:val="000A1EDF"/>
    <w:rsid w:val="000A2C88"/>
    <w:rsid w:val="000A437A"/>
    <w:rsid w:val="000A4794"/>
    <w:rsid w:val="000A5CDD"/>
    <w:rsid w:val="000A6333"/>
    <w:rsid w:val="000A6D6D"/>
    <w:rsid w:val="000B010B"/>
    <w:rsid w:val="000B069E"/>
    <w:rsid w:val="000B2467"/>
    <w:rsid w:val="000B398C"/>
    <w:rsid w:val="000B5620"/>
    <w:rsid w:val="000B59EA"/>
    <w:rsid w:val="000B5C96"/>
    <w:rsid w:val="000B5FBF"/>
    <w:rsid w:val="000B6C35"/>
    <w:rsid w:val="000B6DBA"/>
    <w:rsid w:val="000B70F7"/>
    <w:rsid w:val="000C3D01"/>
    <w:rsid w:val="000C3D82"/>
    <w:rsid w:val="000C3FA1"/>
    <w:rsid w:val="000C52B9"/>
    <w:rsid w:val="000C6B76"/>
    <w:rsid w:val="000D01B4"/>
    <w:rsid w:val="000D022F"/>
    <w:rsid w:val="000D0CD6"/>
    <w:rsid w:val="000D1EBF"/>
    <w:rsid w:val="000D235C"/>
    <w:rsid w:val="000D2D37"/>
    <w:rsid w:val="000D2EA6"/>
    <w:rsid w:val="000D33C7"/>
    <w:rsid w:val="000D3402"/>
    <w:rsid w:val="000D4100"/>
    <w:rsid w:val="000D53FD"/>
    <w:rsid w:val="000D54C8"/>
    <w:rsid w:val="000D55DD"/>
    <w:rsid w:val="000D76EC"/>
    <w:rsid w:val="000D771D"/>
    <w:rsid w:val="000E0036"/>
    <w:rsid w:val="000E24B8"/>
    <w:rsid w:val="000E2958"/>
    <w:rsid w:val="000E2A70"/>
    <w:rsid w:val="000E39DB"/>
    <w:rsid w:val="000E3D00"/>
    <w:rsid w:val="000E40F1"/>
    <w:rsid w:val="000E4B57"/>
    <w:rsid w:val="000E53A2"/>
    <w:rsid w:val="000E58D1"/>
    <w:rsid w:val="000E59FE"/>
    <w:rsid w:val="000E5C38"/>
    <w:rsid w:val="000E7047"/>
    <w:rsid w:val="000E7A50"/>
    <w:rsid w:val="000F06B2"/>
    <w:rsid w:val="000F0741"/>
    <w:rsid w:val="000F0B7C"/>
    <w:rsid w:val="000F0DF1"/>
    <w:rsid w:val="000F2DE1"/>
    <w:rsid w:val="000F34CA"/>
    <w:rsid w:val="000F368B"/>
    <w:rsid w:val="000F410C"/>
    <w:rsid w:val="000F4C68"/>
    <w:rsid w:val="000F54DE"/>
    <w:rsid w:val="000F583C"/>
    <w:rsid w:val="000F599A"/>
    <w:rsid w:val="000F6857"/>
    <w:rsid w:val="000F6B65"/>
    <w:rsid w:val="000F7204"/>
    <w:rsid w:val="000F73A2"/>
    <w:rsid w:val="00100CD4"/>
    <w:rsid w:val="00101AC4"/>
    <w:rsid w:val="00101EC0"/>
    <w:rsid w:val="001027FF"/>
    <w:rsid w:val="00102841"/>
    <w:rsid w:val="00103E0F"/>
    <w:rsid w:val="00104891"/>
    <w:rsid w:val="00104A44"/>
    <w:rsid w:val="00105152"/>
    <w:rsid w:val="001053BD"/>
    <w:rsid w:val="001053F0"/>
    <w:rsid w:val="00106D29"/>
    <w:rsid w:val="001077B3"/>
    <w:rsid w:val="0011003E"/>
    <w:rsid w:val="00110160"/>
    <w:rsid w:val="00110A37"/>
    <w:rsid w:val="0011113B"/>
    <w:rsid w:val="001111EC"/>
    <w:rsid w:val="001113FB"/>
    <w:rsid w:val="00111503"/>
    <w:rsid w:val="00111FAE"/>
    <w:rsid w:val="00113118"/>
    <w:rsid w:val="0011561C"/>
    <w:rsid w:val="00115E87"/>
    <w:rsid w:val="00115EB3"/>
    <w:rsid w:val="001160FA"/>
    <w:rsid w:val="0012061D"/>
    <w:rsid w:val="00121143"/>
    <w:rsid w:val="0012150D"/>
    <w:rsid w:val="001219D8"/>
    <w:rsid w:val="00121D54"/>
    <w:rsid w:val="00122E63"/>
    <w:rsid w:val="00123505"/>
    <w:rsid w:val="00123A9C"/>
    <w:rsid w:val="0012521C"/>
    <w:rsid w:val="00125912"/>
    <w:rsid w:val="00125A71"/>
    <w:rsid w:val="001277A4"/>
    <w:rsid w:val="00127C06"/>
    <w:rsid w:val="00127D11"/>
    <w:rsid w:val="00127DF9"/>
    <w:rsid w:val="001303E3"/>
    <w:rsid w:val="001344BC"/>
    <w:rsid w:val="00137526"/>
    <w:rsid w:val="001375DD"/>
    <w:rsid w:val="00137D46"/>
    <w:rsid w:val="00137EFA"/>
    <w:rsid w:val="001409CB"/>
    <w:rsid w:val="00140A3F"/>
    <w:rsid w:val="001412C4"/>
    <w:rsid w:val="00141BE9"/>
    <w:rsid w:val="00143718"/>
    <w:rsid w:val="00143975"/>
    <w:rsid w:val="00150616"/>
    <w:rsid w:val="00150B97"/>
    <w:rsid w:val="00150DC6"/>
    <w:rsid w:val="0015119D"/>
    <w:rsid w:val="00151F4C"/>
    <w:rsid w:val="00152165"/>
    <w:rsid w:val="001525E3"/>
    <w:rsid w:val="001527AF"/>
    <w:rsid w:val="00152B11"/>
    <w:rsid w:val="00153246"/>
    <w:rsid w:val="00155377"/>
    <w:rsid w:val="001559B1"/>
    <w:rsid w:val="00155B64"/>
    <w:rsid w:val="00155CB9"/>
    <w:rsid w:val="001572CE"/>
    <w:rsid w:val="00161AD6"/>
    <w:rsid w:val="0016236F"/>
    <w:rsid w:val="00163CFD"/>
    <w:rsid w:val="00164654"/>
    <w:rsid w:val="00164F3D"/>
    <w:rsid w:val="00165F74"/>
    <w:rsid w:val="00166470"/>
    <w:rsid w:val="00166B88"/>
    <w:rsid w:val="0016725C"/>
    <w:rsid w:val="00170ACD"/>
    <w:rsid w:val="00170AE2"/>
    <w:rsid w:val="00171A92"/>
    <w:rsid w:val="00172011"/>
    <w:rsid w:val="001766B1"/>
    <w:rsid w:val="00176F86"/>
    <w:rsid w:val="001771CA"/>
    <w:rsid w:val="001801D3"/>
    <w:rsid w:val="00180872"/>
    <w:rsid w:val="0018098D"/>
    <w:rsid w:val="00181793"/>
    <w:rsid w:val="00181BD5"/>
    <w:rsid w:val="00181F46"/>
    <w:rsid w:val="00183274"/>
    <w:rsid w:val="00183733"/>
    <w:rsid w:val="0018376F"/>
    <w:rsid w:val="001843CB"/>
    <w:rsid w:val="00184729"/>
    <w:rsid w:val="00184FD0"/>
    <w:rsid w:val="001852D1"/>
    <w:rsid w:val="00185417"/>
    <w:rsid w:val="001854E2"/>
    <w:rsid w:val="00185D17"/>
    <w:rsid w:val="001871DC"/>
    <w:rsid w:val="00187597"/>
    <w:rsid w:val="00187E19"/>
    <w:rsid w:val="00190508"/>
    <w:rsid w:val="00191FAB"/>
    <w:rsid w:val="0019220B"/>
    <w:rsid w:val="0019256F"/>
    <w:rsid w:val="001926C3"/>
    <w:rsid w:val="00192ACD"/>
    <w:rsid w:val="00193000"/>
    <w:rsid w:val="00193367"/>
    <w:rsid w:val="00193B7D"/>
    <w:rsid w:val="00193C3B"/>
    <w:rsid w:val="001940D8"/>
    <w:rsid w:val="00194EFB"/>
    <w:rsid w:val="00196284"/>
    <w:rsid w:val="001A1F19"/>
    <w:rsid w:val="001A2FCF"/>
    <w:rsid w:val="001A3D80"/>
    <w:rsid w:val="001A444F"/>
    <w:rsid w:val="001A465F"/>
    <w:rsid w:val="001A588E"/>
    <w:rsid w:val="001A7153"/>
    <w:rsid w:val="001A7C5A"/>
    <w:rsid w:val="001B01BC"/>
    <w:rsid w:val="001B0922"/>
    <w:rsid w:val="001B1557"/>
    <w:rsid w:val="001B155D"/>
    <w:rsid w:val="001B1EC4"/>
    <w:rsid w:val="001B405B"/>
    <w:rsid w:val="001B46D7"/>
    <w:rsid w:val="001B4F4D"/>
    <w:rsid w:val="001B5093"/>
    <w:rsid w:val="001B50AE"/>
    <w:rsid w:val="001B623A"/>
    <w:rsid w:val="001B6D88"/>
    <w:rsid w:val="001B7498"/>
    <w:rsid w:val="001B7ECF"/>
    <w:rsid w:val="001B7FBE"/>
    <w:rsid w:val="001C0BEA"/>
    <w:rsid w:val="001C109C"/>
    <w:rsid w:val="001C179A"/>
    <w:rsid w:val="001C1961"/>
    <w:rsid w:val="001C1AEB"/>
    <w:rsid w:val="001C31F8"/>
    <w:rsid w:val="001C3447"/>
    <w:rsid w:val="001C3A0E"/>
    <w:rsid w:val="001C3A5C"/>
    <w:rsid w:val="001D02A4"/>
    <w:rsid w:val="001D078D"/>
    <w:rsid w:val="001D0E6B"/>
    <w:rsid w:val="001D23E0"/>
    <w:rsid w:val="001D4663"/>
    <w:rsid w:val="001D6127"/>
    <w:rsid w:val="001D61DF"/>
    <w:rsid w:val="001D68A0"/>
    <w:rsid w:val="001D71C9"/>
    <w:rsid w:val="001D7700"/>
    <w:rsid w:val="001D7A1F"/>
    <w:rsid w:val="001D7F22"/>
    <w:rsid w:val="001E0B37"/>
    <w:rsid w:val="001E17A5"/>
    <w:rsid w:val="001E259B"/>
    <w:rsid w:val="001E2B3F"/>
    <w:rsid w:val="001E4811"/>
    <w:rsid w:val="001E4B87"/>
    <w:rsid w:val="001E4EBC"/>
    <w:rsid w:val="001E50B9"/>
    <w:rsid w:val="001E50D8"/>
    <w:rsid w:val="001E6C32"/>
    <w:rsid w:val="001F12B7"/>
    <w:rsid w:val="001F24B1"/>
    <w:rsid w:val="001F302D"/>
    <w:rsid w:val="001F38CE"/>
    <w:rsid w:val="001F405A"/>
    <w:rsid w:val="001F4121"/>
    <w:rsid w:val="001F425B"/>
    <w:rsid w:val="001F4BE2"/>
    <w:rsid w:val="001F4EAE"/>
    <w:rsid w:val="001F5B9C"/>
    <w:rsid w:val="001F651F"/>
    <w:rsid w:val="001F668F"/>
    <w:rsid w:val="001F70FD"/>
    <w:rsid w:val="001F7E57"/>
    <w:rsid w:val="0020314E"/>
    <w:rsid w:val="002032E0"/>
    <w:rsid w:val="00204F71"/>
    <w:rsid w:val="0020536D"/>
    <w:rsid w:val="00205ADD"/>
    <w:rsid w:val="00205EF5"/>
    <w:rsid w:val="0020789E"/>
    <w:rsid w:val="00210801"/>
    <w:rsid w:val="00211AFE"/>
    <w:rsid w:val="00212DD1"/>
    <w:rsid w:val="00212F78"/>
    <w:rsid w:val="00213366"/>
    <w:rsid w:val="002138AA"/>
    <w:rsid w:val="002145ED"/>
    <w:rsid w:val="00216709"/>
    <w:rsid w:val="00220331"/>
    <w:rsid w:val="00220DB8"/>
    <w:rsid w:val="00221A03"/>
    <w:rsid w:val="00221FEE"/>
    <w:rsid w:val="00222768"/>
    <w:rsid w:val="002237FA"/>
    <w:rsid w:val="002240CD"/>
    <w:rsid w:val="00224453"/>
    <w:rsid w:val="00224DA0"/>
    <w:rsid w:val="00225867"/>
    <w:rsid w:val="00226F65"/>
    <w:rsid w:val="002272EF"/>
    <w:rsid w:val="00227553"/>
    <w:rsid w:val="0023067E"/>
    <w:rsid w:val="002311EA"/>
    <w:rsid w:val="002312AF"/>
    <w:rsid w:val="002320DB"/>
    <w:rsid w:val="002325D4"/>
    <w:rsid w:val="00232933"/>
    <w:rsid w:val="002336B1"/>
    <w:rsid w:val="00234FFF"/>
    <w:rsid w:val="00236AC3"/>
    <w:rsid w:val="00237F28"/>
    <w:rsid w:val="002405C4"/>
    <w:rsid w:val="00241526"/>
    <w:rsid w:val="0024198D"/>
    <w:rsid w:val="002422CB"/>
    <w:rsid w:val="00243568"/>
    <w:rsid w:val="00243604"/>
    <w:rsid w:val="002452CD"/>
    <w:rsid w:val="00245AFD"/>
    <w:rsid w:val="00247125"/>
    <w:rsid w:val="00250373"/>
    <w:rsid w:val="00250F2B"/>
    <w:rsid w:val="002511CD"/>
    <w:rsid w:val="0025191E"/>
    <w:rsid w:val="00251B72"/>
    <w:rsid w:val="00252138"/>
    <w:rsid w:val="0025305B"/>
    <w:rsid w:val="00253A52"/>
    <w:rsid w:val="00254874"/>
    <w:rsid w:val="00255C55"/>
    <w:rsid w:val="00256DD3"/>
    <w:rsid w:val="00256F69"/>
    <w:rsid w:val="00260A13"/>
    <w:rsid w:val="00261461"/>
    <w:rsid w:val="002617B1"/>
    <w:rsid w:val="00261903"/>
    <w:rsid w:val="00261925"/>
    <w:rsid w:val="002641D8"/>
    <w:rsid w:val="0026429A"/>
    <w:rsid w:val="00264CCB"/>
    <w:rsid w:val="00267538"/>
    <w:rsid w:val="00270DB4"/>
    <w:rsid w:val="00271367"/>
    <w:rsid w:val="00271427"/>
    <w:rsid w:val="00271771"/>
    <w:rsid w:val="00272570"/>
    <w:rsid w:val="002736C1"/>
    <w:rsid w:val="0027690C"/>
    <w:rsid w:val="002772B3"/>
    <w:rsid w:val="00277CC0"/>
    <w:rsid w:val="00280DB5"/>
    <w:rsid w:val="00285491"/>
    <w:rsid w:val="00286332"/>
    <w:rsid w:val="0028656C"/>
    <w:rsid w:val="0028674A"/>
    <w:rsid w:val="00286754"/>
    <w:rsid w:val="00286B73"/>
    <w:rsid w:val="00286F41"/>
    <w:rsid w:val="002870BB"/>
    <w:rsid w:val="002872B4"/>
    <w:rsid w:val="00287AFC"/>
    <w:rsid w:val="00287D07"/>
    <w:rsid w:val="00290253"/>
    <w:rsid w:val="002904C4"/>
    <w:rsid w:val="00294134"/>
    <w:rsid w:val="0029454C"/>
    <w:rsid w:val="00294603"/>
    <w:rsid w:val="00294A8B"/>
    <w:rsid w:val="00294C9D"/>
    <w:rsid w:val="0029534F"/>
    <w:rsid w:val="0029622D"/>
    <w:rsid w:val="002977FA"/>
    <w:rsid w:val="002A0121"/>
    <w:rsid w:val="002A1606"/>
    <w:rsid w:val="002A1826"/>
    <w:rsid w:val="002A394C"/>
    <w:rsid w:val="002A3D7F"/>
    <w:rsid w:val="002A411B"/>
    <w:rsid w:val="002A4B47"/>
    <w:rsid w:val="002A7B0A"/>
    <w:rsid w:val="002A7CE8"/>
    <w:rsid w:val="002B0F2A"/>
    <w:rsid w:val="002B13F1"/>
    <w:rsid w:val="002B1457"/>
    <w:rsid w:val="002B157C"/>
    <w:rsid w:val="002B1FFE"/>
    <w:rsid w:val="002B2BB1"/>
    <w:rsid w:val="002B4587"/>
    <w:rsid w:val="002B5436"/>
    <w:rsid w:val="002B6FB9"/>
    <w:rsid w:val="002B7CAB"/>
    <w:rsid w:val="002B7DC7"/>
    <w:rsid w:val="002B7FCB"/>
    <w:rsid w:val="002C0F73"/>
    <w:rsid w:val="002C205E"/>
    <w:rsid w:val="002C2BDA"/>
    <w:rsid w:val="002C2DC2"/>
    <w:rsid w:val="002C323A"/>
    <w:rsid w:val="002C35D7"/>
    <w:rsid w:val="002C36CC"/>
    <w:rsid w:val="002C3D49"/>
    <w:rsid w:val="002C43BF"/>
    <w:rsid w:val="002C744C"/>
    <w:rsid w:val="002D0841"/>
    <w:rsid w:val="002D1F11"/>
    <w:rsid w:val="002D21C0"/>
    <w:rsid w:val="002D21CD"/>
    <w:rsid w:val="002D2B33"/>
    <w:rsid w:val="002D405D"/>
    <w:rsid w:val="002D41FC"/>
    <w:rsid w:val="002D4F3B"/>
    <w:rsid w:val="002D527B"/>
    <w:rsid w:val="002D5662"/>
    <w:rsid w:val="002D59A3"/>
    <w:rsid w:val="002D5AB7"/>
    <w:rsid w:val="002E019C"/>
    <w:rsid w:val="002E1308"/>
    <w:rsid w:val="002E1D23"/>
    <w:rsid w:val="002E2E6A"/>
    <w:rsid w:val="002E36C5"/>
    <w:rsid w:val="002E3CA9"/>
    <w:rsid w:val="002E3FBD"/>
    <w:rsid w:val="002E5D0C"/>
    <w:rsid w:val="002E6B70"/>
    <w:rsid w:val="002E70DC"/>
    <w:rsid w:val="002E7571"/>
    <w:rsid w:val="002E7B82"/>
    <w:rsid w:val="002F0123"/>
    <w:rsid w:val="002F090A"/>
    <w:rsid w:val="002F09C2"/>
    <w:rsid w:val="002F1ECA"/>
    <w:rsid w:val="002F2879"/>
    <w:rsid w:val="002F2EC6"/>
    <w:rsid w:val="002F3755"/>
    <w:rsid w:val="002F3800"/>
    <w:rsid w:val="002F448D"/>
    <w:rsid w:val="002F4FD0"/>
    <w:rsid w:val="002F53FE"/>
    <w:rsid w:val="002F5EAD"/>
    <w:rsid w:val="002F5EC8"/>
    <w:rsid w:val="002F70E3"/>
    <w:rsid w:val="00300523"/>
    <w:rsid w:val="00301148"/>
    <w:rsid w:val="00301DA4"/>
    <w:rsid w:val="00301EDB"/>
    <w:rsid w:val="00302522"/>
    <w:rsid w:val="003026A4"/>
    <w:rsid w:val="00302B1E"/>
    <w:rsid w:val="00303804"/>
    <w:rsid w:val="00304F55"/>
    <w:rsid w:val="00305DCE"/>
    <w:rsid w:val="00310456"/>
    <w:rsid w:val="003104B2"/>
    <w:rsid w:val="00313FD6"/>
    <w:rsid w:val="003141C5"/>
    <w:rsid w:val="00315B0D"/>
    <w:rsid w:val="00315CFC"/>
    <w:rsid w:val="00315EA5"/>
    <w:rsid w:val="0031613E"/>
    <w:rsid w:val="0031715B"/>
    <w:rsid w:val="00317EED"/>
    <w:rsid w:val="00320DFD"/>
    <w:rsid w:val="0032138D"/>
    <w:rsid w:val="00321FA8"/>
    <w:rsid w:val="00322598"/>
    <w:rsid w:val="00322863"/>
    <w:rsid w:val="0032394E"/>
    <w:rsid w:val="00323C42"/>
    <w:rsid w:val="00323CE5"/>
    <w:rsid w:val="00324F14"/>
    <w:rsid w:val="003252A7"/>
    <w:rsid w:val="00325329"/>
    <w:rsid w:val="00325639"/>
    <w:rsid w:val="0032588B"/>
    <w:rsid w:val="00325F30"/>
    <w:rsid w:val="00327A41"/>
    <w:rsid w:val="003310BE"/>
    <w:rsid w:val="00331ED8"/>
    <w:rsid w:val="003327F5"/>
    <w:rsid w:val="00332A76"/>
    <w:rsid w:val="0033333B"/>
    <w:rsid w:val="0033376A"/>
    <w:rsid w:val="00333B5E"/>
    <w:rsid w:val="00334E8A"/>
    <w:rsid w:val="00341A1E"/>
    <w:rsid w:val="00341E08"/>
    <w:rsid w:val="0034402D"/>
    <w:rsid w:val="00344280"/>
    <w:rsid w:val="00344B68"/>
    <w:rsid w:val="00345399"/>
    <w:rsid w:val="0034580C"/>
    <w:rsid w:val="0034598E"/>
    <w:rsid w:val="00346A9F"/>
    <w:rsid w:val="00350964"/>
    <w:rsid w:val="0035124D"/>
    <w:rsid w:val="0035260E"/>
    <w:rsid w:val="00352966"/>
    <w:rsid w:val="00353BB0"/>
    <w:rsid w:val="003540E2"/>
    <w:rsid w:val="00355ADB"/>
    <w:rsid w:val="00356C46"/>
    <w:rsid w:val="0035736F"/>
    <w:rsid w:val="00357482"/>
    <w:rsid w:val="00360150"/>
    <w:rsid w:val="00360490"/>
    <w:rsid w:val="0036121A"/>
    <w:rsid w:val="00361328"/>
    <w:rsid w:val="003615C7"/>
    <w:rsid w:val="00362BA3"/>
    <w:rsid w:val="00362F66"/>
    <w:rsid w:val="00363E6C"/>
    <w:rsid w:val="003647EC"/>
    <w:rsid w:val="00364EBE"/>
    <w:rsid w:val="003669BF"/>
    <w:rsid w:val="00366D33"/>
    <w:rsid w:val="003708DE"/>
    <w:rsid w:val="0037095E"/>
    <w:rsid w:val="0037189A"/>
    <w:rsid w:val="0037226D"/>
    <w:rsid w:val="00372964"/>
    <w:rsid w:val="00372DDB"/>
    <w:rsid w:val="003742F0"/>
    <w:rsid w:val="00374686"/>
    <w:rsid w:val="0037528D"/>
    <w:rsid w:val="003754AD"/>
    <w:rsid w:val="0037561D"/>
    <w:rsid w:val="0037568E"/>
    <w:rsid w:val="00380022"/>
    <w:rsid w:val="00381695"/>
    <w:rsid w:val="003838EF"/>
    <w:rsid w:val="00383A1B"/>
    <w:rsid w:val="0038501E"/>
    <w:rsid w:val="00386253"/>
    <w:rsid w:val="003864C3"/>
    <w:rsid w:val="003864FB"/>
    <w:rsid w:val="00387C0F"/>
    <w:rsid w:val="00390861"/>
    <w:rsid w:val="00390F2F"/>
    <w:rsid w:val="00391676"/>
    <w:rsid w:val="00391CCA"/>
    <w:rsid w:val="00393288"/>
    <w:rsid w:val="00393C30"/>
    <w:rsid w:val="00394584"/>
    <w:rsid w:val="003947C3"/>
    <w:rsid w:val="00395C8E"/>
    <w:rsid w:val="003A0305"/>
    <w:rsid w:val="003A11EC"/>
    <w:rsid w:val="003A1EB4"/>
    <w:rsid w:val="003A2E8C"/>
    <w:rsid w:val="003A4F30"/>
    <w:rsid w:val="003A571E"/>
    <w:rsid w:val="003A5B94"/>
    <w:rsid w:val="003A64D7"/>
    <w:rsid w:val="003A7AAE"/>
    <w:rsid w:val="003B0FB8"/>
    <w:rsid w:val="003B105D"/>
    <w:rsid w:val="003B2D91"/>
    <w:rsid w:val="003B39D2"/>
    <w:rsid w:val="003B4AE0"/>
    <w:rsid w:val="003B5695"/>
    <w:rsid w:val="003C0067"/>
    <w:rsid w:val="003C0FD3"/>
    <w:rsid w:val="003C15E0"/>
    <w:rsid w:val="003C20A6"/>
    <w:rsid w:val="003C262F"/>
    <w:rsid w:val="003C33B8"/>
    <w:rsid w:val="003C3429"/>
    <w:rsid w:val="003C4229"/>
    <w:rsid w:val="003C5DF4"/>
    <w:rsid w:val="003C6454"/>
    <w:rsid w:val="003C6B91"/>
    <w:rsid w:val="003C6B99"/>
    <w:rsid w:val="003C6D9A"/>
    <w:rsid w:val="003C6EF9"/>
    <w:rsid w:val="003D01FD"/>
    <w:rsid w:val="003D0779"/>
    <w:rsid w:val="003D1B8A"/>
    <w:rsid w:val="003D25B4"/>
    <w:rsid w:val="003D2A90"/>
    <w:rsid w:val="003D40AF"/>
    <w:rsid w:val="003D49FC"/>
    <w:rsid w:val="003D4A5E"/>
    <w:rsid w:val="003D4AB3"/>
    <w:rsid w:val="003D4F4B"/>
    <w:rsid w:val="003D5584"/>
    <w:rsid w:val="003D5B89"/>
    <w:rsid w:val="003D5E14"/>
    <w:rsid w:val="003D62F1"/>
    <w:rsid w:val="003D6685"/>
    <w:rsid w:val="003D7037"/>
    <w:rsid w:val="003D7088"/>
    <w:rsid w:val="003E096B"/>
    <w:rsid w:val="003E1372"/>
    <w:rsid w:val="003E1B4A"/>
    <w:rsid w:val="003E29BB"/>
    <w:rsid w:val="003E3174"/>
    <w:rsid w:val="003E3589"/>
    <w:rsid w:val="003E4A22"/>
    <w:rsid w:val="003E610C"/>
    <w:rsid w:val="003E61C5"/>
    <w:rsid w:val="003E651B"/>
    <w:rsid w:val="003E696D"/>
    <w:rsid w:val="003E7A35"/>
    <w:rsid w:val="003F22BB"/>
    <w:rsid w:val="003F2387"/>
    <w:rsid w:val="003F24BC"/>
    <w:rsid w:val="003F405B"/>
    <w:rsid w:val="003F5470"/>
    <w:rsid w:val="003F5E60"/>
    <w:rsid w:val="003F7085"/>
    <w:rsid w:val="003F75F4"/>
    <w:rsid w:val="003F7847"/>
    <w:rsid w:val="003F7D8C"/>
    <w:rsid w:val="00400838"/>
    <w:rsid w:val="00400AF1"/>
    <w:rsid w:val="004016E8"/>
    <w:rsid w:val="00401ADA"/>
    <w:rsid w:val="004021E3"/>
    <w:rsid w:val="00403004"/>
    <w:rsid w:val="00403967"/>
    <w:rsid w:val="00403A5F"/>
    <w:rsid w:val="00403DEB"/>
    <w:rsid w:val="004046F2"/>
    <w:rsid w:val="00404ADC"/>
    <w:rsid w:val="0040574F"/>
    <w:rsid w:val="00405A22"/>
    <w:rsid w:val="0040614A"/>
    <w:rsid w:val="004067E3"/>
    <w:rsid w:val="00410E02"/>
    <w:rsid w:val="004115A8"/>
    <w:rsid w:val="00412644"/>
    <w:rsid w:val="004135B2"/>
    <w:rsid w:val="00413D76"/>
    <w:rsid w:val="004145FD"/>
    <w:rsid w:val="00415B31"/>
    <w:rsid w:val="00415F0E"/>
    <w:rsid w:val="00416710"/>
    <w:rsid w:val="00417253"/>
    <w:rsid w:val="004200CD"/>
    <w:rsid w:val="0042016C"/>
    <w:rsid w:val="00420304"/>
    <w:rsid w:val="00421328"/>
    <w:rsid w:val="00421D60"/>
    <w:rsid w:val="0042281E"/>
    <w:rsid w:val="00422E2E"/>
    <w:rsid w:val="00422F08"/>
    <w:rsid w:val="004237D7"/>
    <w:rsid w:val="0042389E"/>
    <w:rsid w:val="00423D15"/>
    <w:rsid w:val="0042427B"/>
    <w:rsid w:val="0042542B"/>
    <w:rsid w:val="00425AAD"/>
    <w:rsid w:val="00426CF9"/>
    <w:rsid w:val="00427582"/>
    <w:rsid w:val="00430546"/>
    <w:rsid w:val="004307C6"/>
    <w:rsid w:val="0043199E"/>
    <w:rsid w:val="00432C3A"/>
    <w:rsid w:val="00432DF5"/>
    <w:rsid w:val="00433B48"/>
    <w:rsid w:val="004341C6"/>
    <w:rsid w:val="0043722D"/>
    <w:rsid w:val="00440E5C"/>
    <w:rsid w:val="00441C7F"/>
    <w:rsid w:val="00442208"/>
    <w:rsid w:val="00442317"/>
    <w:rsid w:val="0044266A"/>
    <w:rsid w:val="00443B0B"/>
    <w:rsid w:val="004444D1"/>
    <w:rsid w:val="00444BD5"/>
    <w:rsid w:val="00445060"/>
    <w:rsid w:val="0044531F"/>
    <w:rsid w:val="00445ACC"/>
    <w:rsid w:val="004464C9"/>
    <w:rsid w:val="00447082"/>
    <w:rsid w:val="004472DD"/>
    <w:rsid w:val="004478AC"/>
    <w:rsid w:val="004506BA"/>
    <w:rsid w:val="0045082F"/>
    <w:rsid w:val="0045135F"/>
    <w:rsid w:val="004513BB"/>
    <w:rsid w:val="00451B18"/>
    <w:rsid w:val="00452A44"/>
    <w:rsid w:val="004534C0"/>
    <w:rsid w:val="0045401E"/>
    <w:rsid w:val="00454A21"/>
    <w:rsid w:val="0045674A"/>
    <w:rsid w:val="0046007A"/>
    <w:rsid w:val="00460C14"/>
    <w:rsid w:val="0046122C"/>
    <w:rsid w:val="00465859"/>
    <w:rsid w:val="00466A75"/>
    <w:rsid w:val="00467285"/>
    <w:rsid w:val="0046773D"/>
    <w:rsid w:val="00467F3E"/>
    <w:rsid w:val="00470CB9"/>
    <w:rsid w:val="00472076"/>
    <w:rsid w:val="00472A15"/>
    <w:rsid w:val="00472AA0"/>
    <w:rsid w:val="004738BD"/>
    <w:rsid w:val="004741F2"/>
    <w:rsid w:val="0047463A"/>
    <w:rsid w:val="0047529E"/>
    <w:rsid w:val="00475310"/>
    <w:rsid w:val="004754B2"/>
    <w:rsid w:val="00477BEA"/>
    <w:rsid w:val="00477C43"/>
    <w:rsid w:val="00480853"/>
    <w:rsid w:val="00481677"/>
    <w:rsid w:val="00481DA8"/>
    <w:rsid w:val="004846FB"/>
    <w:rsid w:val="00485865"/>
    <w:rsid w:val="00487919"/>
    <w:rsid w:val="00491469"/>
    <w:rsid w:val="00492A8B"/>
    <w:rsid w:val="004950B5"/>
    <w:rsid w:val="004954D6"/>
    <w:rsid w:val="004955E7"/>
    <w:rsid w:val="004966CC"/>
    <w:rsid w:val="00496813"/>
    <w:rsid w:val="0049716C"/>
    <w:rsid w:val="004A15E5"/>
    <w:rsid w:val="004A34B9"/>
    <w:rsid w:val="004A37DC"/>
    <w:rsid w:val="004A50B7"/>
    <w:rsid w:val="004A515D"/>
    <w:rsid w:val="004A78C6"/>
    <w:rsid w:val="004A7DA5"/>
    <w:rsid w:val="004B0627"/>
    <w:rsid w:val="004B07E1"/>
    <w:rsid w:val="004B0B83"/>
    <w:rsid w:val="004B18FB"/>
    <w:rsid w:val="004B33B8"/>
    <w:rsid w:val="004B3B2C"/>
    <w:rsid w:val="004B40C2"/>
    <w:rsid w:val="004B4E0A"/>
    <w:rsid w:val="004B52AD"/>
    <w:rsid w:val="004B586D"/>
    <w:rsid w:val="004B6877"/>
    <w:rsid w:val="004B6C31"/>
    <w:rsid w:val="004B6F24"/>
    <w:rsid w:val="004B6F69"/>
    <w:rsid w:val="004B6FC7"/>
    <w:rsid w:val="004B7D09"/>
    <w:rsid w:val="004C1B50"/>
    <w:rsid w:val="004C1D40"/>
    <w:rsid w:val="004C3390"/>
    <w:rsid w:val="004C3CC3"/>
    <w:rsid w:val="004C3D1C"/>
    <w:rsid w:val="004C4046"/>
    <w:rsid w:val="004C4336"/>
    <w:rsid w:val="004C4948"/>
    <w:rsid w:val="004C50BF"/>
    <w:rsid w:val="004C5CC4"/>
    <w:rsid w:val="004C5DD8"/>
    <w:rsid w:val="004C6013"/>
    <w:rsid w:val="004D02E2"/>
    <w:rsid w:val="004D043F"/>
    <w:rsid w:val="004D09FB"/>
    <w:rsid w:val="004D1103"/>
    <w:rsid w:val="004D128C"/>
    <w:rsid w:val="004D13D4"/>
    <w:rsid w:val="004D1FF5"/>
    <w:rsid w:val="004D2AB7"/>
    <w:rsid w:val="004D523E"/>
    <w:rsid w:val="004D6072"/>
    <w:rsid w:val="004D6852"/>
    <w:rsid w:val="004D6C9A"/>
    <w:rsid w:val="004D740B"/>
    <w:rsid w:val="004E0C50"/>
    <w:rsid w:val="004E0C97"/>
    <w:rsid w:val="004E36D4"/>
    <w:rsid w:val="004E48E0"/>
    <w:rsid w:val="004E4C20"/>
    <w:rsid w:val="004E4FE4"/>
    <w:rsid w:val="004E6B00"/>
    <w:rsid w:val="004E734F"/>
    <w:rsid w:val="004F22D7"/>
    <w:rsid w:val="004F35F2"/>
    <w:rsid w:val="004F3B85"/>
    <w:rsid w:val="004F3DCE"/>
    <w:rsid w:val="004F47D0"/>
    <w:rsid w:val="004F6815"/>
    <w:rsid w:val="004F6DED"/>
    <w:rsid w:val="004F7A08"/>
    <w:rsid w:val="00500275"/>
    <w:rsid w:val="00500B9D"/>
    <w:rsid w:val="00500DB1"/>
    <w:rsid w:val="0050228B"/>
    <w:rsid w:val="00502441"/>
    <w:rsid w:val="005029B4"/>
    <w:rsid w:val="00502C39"/>
    <w:rsid w:val="00503F39"/>
    <w:rsid w:val="005041A2"/>
    <w:rsid w:val="005041E9"/>
    <w:rsid w:val="00504B92"/>
    <w:rsid w:val="00505EA4"/>
    <w:rsid w:val="00505F3D"/>
    <w:rsid w:val="005115BE"/>
    <w:rsid w:val="00512C77"/>
    <w:rsid w:val="005137B8"/>
    <w:rsid w:val="00514BDB"/>
    <w:rsid w:val="005155C2"/>
    <w:rsid w:val="00515C4B"/>
    <w:rsid w:val="00516C48"/>
    <w:rsid w:val="0051713D"/>
    <w:rsid w:val="00522D46"/>
    <w:rsid w:val="00523B01"/>
    <w:rsid w:val="00523F71"/>
    <w:rsid w:val="00524C34"/>
    <w:rsid w:val="00524F11"/>
    <w:rsid w:val="00525A7E"/>
    <w:rsid w:val="00525B4A"/>
    <w:rsid w:val="00526170"/>
    <w:rsid w:val="00526511"/>
    <w:rsid w:val="00526C9A"/>
    <w:rsid w:val="00526DA0"/>
    <w:rsid w:val="00526FCA"/>
    <w:rsid w:val="00526FF2"/>
    <w:rsid w:val="00530B97"/>
    <w:rsid w:val="00530FF9"/>
    <w:rsid w:val="00531D57"/>
    <w:rsid w:val="005321A7"/>
    <w:rsid w:val="0053256E"/>
    <w:rsid w:val="00532AFB"/>
    <w:rsid w:val="00533362"/>
    <w:rsid w:val="0053379D"/>
    <w:rsid w:val="00533E8E"/>
    <w:rsid w:val="00533ED2"/>
    <w:rsid w:val="005340F5"/>
    <w:rsid w:val="00534B2C"/>
    <w:rsid w:val="00535D00"/>
    <w:rsid w:val="0053718D"/>
    <w:rsid w:val="00541481"/>
    <w:rsid w:val="00541B44"/>
    <w:rsid w:val="00541E97"/>
    <w:rsid w:val="00542A15"/>
    <w:rsid w:val="00542CA0"/>
    <w:rsid w:val="00543848"/>
    <w:rsid w:val="00543C82"/>
    <w:rsid w:val="0054449B"/>
    <w:rsid w:val="00544548"/>
    <w:rsid w:val="005446A5"/>
    <w:rsid w:val="00544DD4"/>
    <w:rsid w:val="0054550E"/>
    <w:rsid w:val="0054755B"/>
    <w:rsid w:val="005503B8"/>
    <w:rsid w:val="00550E7E"/>
    <w:rsid w:val="00552234"/>
    <w:rsid w:val="00552F8A"/>
    <w:rsid w:val="005553CA"/>
    <w:rsid w:val="005576E9"/>
    <w:rsid w:val="00557720"/>
    <w:rsid w:val="00557E43"/>
    <w:rsid w:val="005600C1"/>
    <w:rsid w:val="00561224"/>
    <w:rsid w:val="00561249"/>
    <w:rsid w:val="00562105"/>
    <w:rsid w:val="00563E28"/>
    <w:rsid w:val="005641B0"/>
    <w:rsid w:val="00566952"/>
    <w:rsid w:val="00567BB5"/>
    <w:rsid w:val="00571240"/>
    <w:rsid w:val="005719E8"/>
    <w:rsid w:val="005720C1"/>
    <w:rsid w:val="0057256B"/>
    <w:rsid w:val="005734F0"/>
    <w:rsid w:val="005737CE"/>
    <w:rsid w:val="00575846"/>
    <w:rsid w:val="005759CB"/>
    <w:rsid w:val="00575C12"/>
    <w:rsid w:val="00575E43"/>
    <w:rsid w:val="005765CA"/>
    <w:rsid w:val="0057674C"/>
    <w:rsid w:val="0057739B"/>
    <w:rsid w:val="005778F9"/>
    <w:rsid w:val="00577F7A"/>
    <w:rsid w:val="00581674"/>
    <w:rsid w:val="00581BDE"/>
    <w:rsid w:val="00581F08"/>
    <w:rsid w:val="005822F5"/>
    <w:rsid w:val="00582412"/>
    <w:rsid w:val="00582A2C"/>
    <w:rsid w:val="00582FB2"/>
    <w:rsid w:val="00583F6A"/>
    <w:rsid w:val="00584539"/>
    <w:rsid w:val="00584912"/>
    <w:rsid w:val="00584B41"/>
    <w:rsid w:val="00584B45"/>
    <w:rsid w:val="00584BC3"/>
    <w:rsid w:val="0058506C"/>
    <w:rsid w:val="0058583F"/>
    <w:rsid w:val="00587233"/>
    <w:rsid w:val="00587A6E"/>
    <w:rsid w:val="00587CFC"/>
    <w:rsid w:val="00587E18"/>
    <w:rsid w:val="00591BAD"/>
    <w:rsid w:val="00591D5A"/>
    <w:rsid w:val="005929AB"/>
    <w:rsid w:val="00592A95"/>
    <w:rsid w:val="00592F77"/>
    <w:rsid w:val="00593E3D"/>
    <w:rsid w:val="00593FA2"/>
    <w:rsid w:val="00594886"/>
    <w:rsid w:val="00594C46"/>
    <w:rsid w:val="0059526E"/>
    <w:rsid w:val="00595555"/>
    <w:rsid w:val="00595DC0"/>
    <w:rsid w:val="00595EB4"/>
    <w:rsid w:val="00596096"/>
    <w:rsid w:val="005960D6"/>
    <w:rsid w:val="00596A40"/>
    <w:rsid w:val="005973CA"/>
    <w:rsid w:val="005A1E9D"/>
    <w:rsid w:val="005A22F6"/>
    <w:rsid w:val="005A2654"/>
    <w:rsid w:val="005A3572"/>
    <w:rsid w:val="005A3FE6"/>
    <w:rsid w:val="005A45E0"/>
    <w:rsid w:val="005A53B0"/>
    <w:rsid w:val="005A5458"/>
    <w:rsid w:val="005A7447"/>
    <w:rsid w:val="005B0045"/>
    <w:rsid w:val="005B0227"/>
    <w:rsid w:val="005B02F7"/>
    <w:rsid w:val="005B0700"/>
    <w:rsid w:val="005B07B2"/>
    <w:rsid w:val="005B14A2"/>
    <w:rsid w:val="005B16F3"/>
    <w:rsid w:val="005B1FBE"/>
    <w:rsid w:val="005B2803"/>
    <w:rsid w:val="005B2823"/>
    <w:rsid w:val="005B2E4F"/>
    <w:rsid w:val="005B3039"/>
    <w:rsid w:val="005B30F2"/>
    <w:rsid w:val="005B31EE"/>
    <w:rsid w:val="005B49DD"/>
    <w:rsid w:val="005B4E5F"/>
    <w:rsid w:val="005B5EA3"/>
    <w:rsid w:val="005B7594"/>
    <w:rsid w:val="005B7C42"/>
    <w:rsid w:val="005C009C"/>
    <w:rsid w:val="005C0DCF"/>
    <w:rsid w:val="005C2003"/>
    <w:rsid w:val="005C23AA"/>
    <w:rsid w:val="005C2A3B"/>
    <w:rsid w:val="005C3398"/>
    <w:rsid w:val="005C4223"/>
    <w:rsid w:val="005C4519"/>
    <w:rsid w:val="005C4949"/>
    <w:rsid w:val="005C4D97"/>
    <w:rsid w:val="005C5830"/>
    <w:rsid w:val="005C5E43"/>
    <w:rsid w:val="005C6347"/>
    <w:rsid w:val="005D0BAF"/>
    <w:rsid w:val="005D1907"/>
    <w:rsid w:val="005D2223"/>
    <w:rsid w:val="005D3FD6"/>
    <w:rsid w:val="005D481A"/>
    <w:rsid w:val="005D6103"/>
    <w:rsid w:val="005D62C8"/>
    <w:rsid w:val="005D6CD6"/>
    <w:rsid w:val="005E089D"/>
    <w:rsid w:val="005E0FC6"/>
    <w:rsid w:val="005E1026"/>
    <w:rsid w:val="005E4AA5"/>
    <w:rsid w:val="005E5480"/>
    <w:rsid w:val="005E58DA"/>
    <w:rsid w:val="005E79A4"/>
    <w:rsid w:val="005F07CF"/>
    <w:rsid w:val="005F1468"/>
    <w:rsid w:val="005F3CA6"/>
    <w:rsid w:val="005F3E39"/>
    <w:rsid w:val="005F46BA"/>
    <w:rsid w:val="005F493E"/>
    <w:rsid w:val="005F4D13"/>
    <w:rsid w:val="005F580B"/>
    <w:rsid w:val="005F6B9A"/>
    <w:rsid w:val="005F71EE"/>
    <w:rsid w:val="005F7E4E"/>
    <w:rsid w:val="00600256"/>
    <w:rsid w:val="00600AD0"/>
    <w:rsid w:val="00600DDC"/>
    <w:rsid w:val="00601E66"/>
    <w:rsid w:val="00606BD2"/>
    <w:rsid w:val="0060779C"/>
    <w:rsid w:val="00607905"/>
    <w:rsid w:val="006102DB"/>
    <w:rsid w:val="00610C6B"/>
    <w:rsid w:val="00611562"/>
    <w:rsid w:val="00611908"/>
    <w:rsid w:val="00611B96"/>
    <w:rsid w:val="00612004"/>
    <w:rsid w:val="006122EF"/>
    <w:rsid w:val="0061302E"/>
    <w:rsid w:val="00613078"/>
    <w:rsid w:val="0061357B"/>
    <w:rsid w:val="006136F1"/>
    <w:rsid w:val="00613862"/>
    <w:rsid w:val="00615344"/>
    <w:rsid w:val="0061566E"/>
    <w:rsid w:val="00615FDB"/>
    <w:rsid w:val="006168DA"/>
    <w:rsid w:val="006169C6"/>
    <w:rsid w:val="006175EF"/>
    <w:rsid w:val="00617B15"/>
    <w:rsid w:val="00620EA8"/>
    <w:rsid w:val="00621721"/>
    <w:rsid w:val="006218C1"/>
    <w:rsid w:val="006222EF"/>
    <w:rsid w:val="00622874"/>
    <w:rsid w:val="00622A81"/>
    <w:rsid w:val="00623567"/>
    <w:rsid w:val="00624162"/>
    <w:rsid w:val="00624450"/>
    <w:rsid w:val="006248E2"/>
    <w:rsid w:val="006251C3"/>
    <w:rsid w:val="00625BBD"/>
    <w:rsid w:val="006277CF"/>
    <w:rsid w:val="00630C73"/>
    <w:rsid w:val="006310B5"/>
    <w:rsid w:val="00631EC2"/>
    <w:rsid w:val="00632E35"/>
    <w:rsid w:val="00633847"/>
    <w:rsid w:val="006344AC"/>
    <w:rsid w:val="00635D79"/>
    <w:rsid w:val="0063739A"/>
    <w:rsid w:val="00637E9E"/>
    <w:rsid w:val="0064068B"/>
    <w:rsid w:val="006415D6"/>
    <w:rsid w:val="00641A5D"/>
    <w:rsid w:val="00641B12"/>
    <w:rsid w:val="00641BFD"/>
    <w:rsid w:val="00642654"/>
    <w:rsid w:val="006427BA"/>
    <w:rsid w:val="006428F6"/>
    <w:rsid w:val="006443A7"/>
    <w:rsid w:val="00645514"/>
    <w:rsid w:val="00646198"/>
    <w:rsid w:val="00646402"/>
    <w:rsid w:val="00646C36"/>
    <w:rsid w:val="00647A1D"/>
    <w:rsid w:val="00647CDB"/>
    <w:rsid w:val="006502CD"/>
    <w:rsid w:val="0065192E"/>
    <w:rsid w:val="00651CE0"/>
    <w:rsid w:val="00652148"/>
    <w:rsid w:val="0065289C"/>
    <w:rsid w:val="0065443F"/>
    <w:rsid w:val="00655A44"/>
    <w:rsid w:val="00656405"/>
    <w:rsid w:val="00657A17"/>
    <w:rsid w:val="00660A28"/>
    <w:rsid w:val="00660BE6"/>
    <w:rsid w:val="00660C4D"/>
    <w:rsid w:val="006616D9"/>
    <w:rsid w:val="00661E8B"/>
    <w:rsid w:val="00662888"/>
    <w:rsid w:val="006638EE"/>
    <w:rsid w:val="00664866"/>
    <w:rsid w:val="00665380"/>
    <w:rsid w:val="00665EFD"/>
    <w:rsid w:val="00666FE8"/>
    <w:rsid w:val="00667DFF"/>
    <w:rsid w:val="00670EA3"/>
    <w:rsid w:val="00670FE2"/>
    <w:rsid w:val="006712E4"/>
    <w:rsid w:val="00672873"/>
    <w:rsid w:val="00673438"/>
    <w:rsid w:val="0067357B"/>
    <w:rsid w:val="006738D0"/>
    <w:rsid w:val="00673B41"/>
    <w:rsid w:val="00674A0D"/>
    <w:rsid w:val="006753C1"/>
    <w:rsid w:val="006757D1"/>
    <w:rsid w:val="00675C59"/>
    <w:rsid w:val="00676487"/>
    <w:rsid w:val="00676F5C"/>
    <w:rsid w:val="00677234"/>
    <w:rsid w:val="00677B58"/>
    <w:rsid w:val="00680725"/>
    <w:rsid w:val="006811D6"/>
    <w:rsid w:val="0068127D"/>
    <w:rsid w:val="00682327"/>
    <w:rsid w:val="006828E5"/>
    <w:rsid w:val="00683D0C"/>
    <w:rsid w:val="00683EB7"/>
    <w:rsid w:val="0068423B"/>
    <w:rsid w:val="00684846"/>
    <w:rsid w:val="00685DC8"/>
    <w:rsid w:val="00686576"/>
    <w:rsid w:val="006926FE"/>
    <w:rsid w:val="00692D98"/>
    <w:rsid w:val="0069384F"/>
    <w:rsid w:val="00694CD5"/>
    <w:rsid w:val="00694D48"/>
    <w:rsid w:val="006A0115"/>
    <w:rsid w:val="006A0A1C"/>
    <w:rsid w:val="006A25AF"/>
    <w:rsid w:val="006A2B8B"/>
    <w:rsid w:val="006A3311"/>
    <w:rsid w:val="006A38D7"/>
    <w:rsid w:val="006A4F9F"/>
    <w:rsid w:val="006A5A8D"/>
    <w:rsid w:val="006A7425"/>
    <w:rsid w:val="006A772A"/>
    <w:rsid w:val="006B0E97"/>
    <w:rsid w:val="006B1593"/>
    <w:rsid w:val="006B23A7"/>
    <w:rsid w:val="006B2885"/>
    <w:rsid w:val="006B3720"/>
    <w:rsid w:val="006B4AE0"/>
    <w:rsid w:val="006B4EED"/>
    <w:rsid w:val="006B516E"/>
    <w:rsid w:val="006B5527"/>
    <w:rsid w:val="006B5914"/>
    <w:rsid w:val="006B5D07"/>
    <w:rsid w:val="006B649F"/>
    <w:rsid w:val="006B70C0"/>
    <w:rsid w:val="006B7214"/>
    <w:rsid w:val="006C07B1"/>
    <w:rsid w:val="006C0BF9"/>
    <w:rsid w:val="006C11B4"/>
    <w:rsid w:val="006C125C"/>
    <w:rsid w:val="006C144E"/>
    <w:rsid w:val="006C1C1E"/>
    <w:rsid w:val="006C223B"/>
    <w:rsid w:val="006C2636"/>
    <w:rsid w:val="006C3757"/>
    <w:rsid w:val="006C3D54"/>
    <w:rsid w:val="006C4677"/>
    <w:rsid w:val="006C5161"/>
    <w:rsid w:val="006C5249"/>
    <w:rsid w:val="006C531F"/>
    <w:rsid w:val="006C6ABB"/>
    <w:rsid w:val="006C75C8"/>
    <w:rsid w:val="006D0AE7"/>
    <w:rsid w:val="006D1B14"/>
    <w:rsid w:val="006D1F4F"/>
    <w:rsid w:val="006D2CA3"/>
    <w:rsid w:val="006D3088"/>
    <w:rsid w:val="006D38BC"/>
    <w:rsid w:val="006D5583"/>
    <w:rsid w:val="006E0494"/>
    <w:rsid w:val="006E0F6F"/>
    <w:rsid w:val="006E11BA"/>
    <w:rsid w:val="006E436C"/>
    <w:rsid w:val="006E4853"/>
    <w:rsid w:val="006E4BFD"/>
    <w:rsid w:val="006E5198"/>
    <w:rsid w:val="006E5C2F"/>
    <w:rsid w:val="006E75E3"/>
    <w:rsid w:val="006E7C35"/>
    <w:rsid w:val="006F031A"/>
    <w:rsid w:val="006F0428"/>
    <w:rsid w:val="006F2241"/>
    <w:rsid w:val="006F25EB"/>
    <w:rsid w:val="006F26DF"/>
    <w:rsid w:val="006F29BD"/>
    <w:rsid w:val="006F2B15"/>
    <w:rsid w:val="006F32B8"/>
    <w:rsid w:val="006F47F7"/>
    <w:rsid w:val="006F5FCF"/>
    <w:rsid w:val="006F67E5"/>
    <w:rsid w:val="006F6AD8"/>
    <w:rsid w:val="006F7E95"/>
    <w:rsid w:val="0070051D"/>
    <w:rsid w:val="007007B0"/>
    <w:rsid w:val="00701308"/>
    <w:rsid w:val="00701942"/>
    <w:rsid w:val="00701D0C"/>
    <w:rsid w:val="00703689"/>
    <w:rsid w:val="00704C19"/>
    <w:rsid w:val="0070579D"/>
    <w:rsid w:val="007062E3"/>
    <w:rsid w:val="0070639E"/>
    <w:rsid w:val="00707279"/>
    <w:rsid w:val="00707578"/>
    <w:rsid w:val="00710E1E"/>
    <w:rsid w:val="00711019"/>
    <w:rsid w:val="0071189C"/>
    <w:rsid w:val="00711AB8"/>
    <w:rsid w:val="00714C30"/>
    <w:rsid w:val="00714E0F"/>
    <w:rsid w:val="00715C45"/>
    <w:rsid w:val="00716A5D"/>
    <w:rsid w:val="00720681"/>
    <w:rsid w:val="0072086A"/>
    <w:rsid w:val="007213A5"/>
    <w:rsid w:val="00721876"/>
    <w:rsid w:val="00721A19"/>
    <w:rsid w:val="00722D0B"/>
    <w:rsid w:val="0072498B"/>
    <w:rsid w:val="007256F3"/>
    <w:rsid w:val="00725C2E"/>
    <w:rsid w:val="00727325"/>
    <w:rsid w:val="0073061B"/>
    <w:rsid w:val="007327F7"/>
    <w:rsid w:val="00732911"/>
    <w:rsid w:val="007331DE"/>
    <w:rsid w:val="00733BA0"/>
    <w:rsid w:val="00735740"/>
    <w:rsid w:val="00735979"/>
    <w:rsid w:val="00735EE6"/>
    <w:rsid w:val="00736C89"/>
    <w:rsid w:val="00736CB9"/>
    <w:rsid w:val="00740248"/>
    <w:rsid w:val="00741528"/>
    <w:rsid w:val="007424E1"/>
    <w:rsid w:val="00742E32"/>
    <w:rsid w:val="007433B4"/>
    <w:rsid w:val="007440F2"/>
    <w:rsid w:val="007454F9"/>
    <w:rsid w:val="00745868"/>
    <w:rsid w:val="00745B4B"/>
    <w:rsid w:val="00746299"/>
    <w:rsid w:val="007473BF"/>
    <w:rsid w:val="00750AF5"/>
    <w:rsid w:val="00750D2E"/>
    <w:rsid w:val="007515A7"/>
    <w:rsid w:val="00751D38"/>
    <w:rsid w:val="00751EE3"/>
    <w:rsid w:val="00752127"/>
    <w:rsid w:val="0075233B"/>
    <w:rsid w:val="0075287E"/>
    <w:rsid w:val="00752F8F"/>
    <w:rsid w:val="007532EC"/>
    <w:rsid w:val="00753D57"/>
    <w:rsid w:val="0075429D"/>
    <w:rsid w:val="00755935"/>
    <w:rsid w:val="00755E76"/>
    <w:rsid w:val="007616B3"/>
    <w:rsid w:val="00761763"/>
    <w:rsid w:val="00761A85"/>
    <w:rsid w:val="00762E01"/>
    <w:rsid w:val="00763673"/>
    <w:rsid w:val="00763FA8"/>
    <w:rsid w:val="00764235"/>
    <w:rsid w:val="007643E8"/>
    <w:rsid w:val="007644D0"/>
    <w:rsid w:val="00765E1B"/>
    <w:rsid w:val="007660F0"/>
    <w:rsid w:val="00766576"/>
    <w:rsid w:val="00766B45"/>
    <w:rsid w:val="007675DE"/>
    <w:rsid w:val="007710AD"/>
    <w:rsid w:val="00772E48"/>
    <w:rsid w:val="00774AF9"/>
    <w:rsid w:val="00776B6B"/>
    <w:rsid w:val="00776E38"/>
    <w:rsid w:val="00777BE3"/>
    <w:rsid w:val="0078009E"/>
    <w:rsid w:val="00780B97"/>
    <w:rsid w:val="00781586"/>
    <w:rsid w:val="007822A1"/>
    <w:rsid w:val="007822D8"/>
    <w:rsid w:val="007833EE"/>
    <w:rsid w:val="00783C83"/>
    <w:rsid w:val="007848FC"/>
    <w:rsid w:val="007853C3"/>
    <w:rsid w:val="007853EA"/>
    <w:rsid w:val="00786A69"/>
    <w:rsid w:val="0078715F"/>
    <w:rsid w:val="00787966"/>
    <w:rsid w:val="00787CFD"/>
    <w:rsid w:val="00787E38"/>
    <w:rsid w:val="0079221A"/>
    <w:rsid w:val="0079402D"/>
    <w:rsid w:val="007966AA"/>
    <w:rsid w:val="0079693E"/>
    <w:rsid w:val="007972C6"/>
    <w:rsid w:val="00797601"/>
    <w:rsid w:val="00797E75"/>
    <w:rsid w:val="007A0612"/>
    <w:rsid w:val="007A0BD9"/>
    <w:rsid w:val="007A0C29"/>
    <w:rsid w:val="007A0D83"/>
    <w:rsid w:val="007A1452"/>
    <w:rsid w:val="007A256A"/>
    <w:rsid w:val="007A2B8E"/>
    <w:rsid w:val="007A39F1"/>
    <w:rsid w:val="007A3E96"/>
    <w:rsid w:val="007A529D"/>
    <w:rsid w:val="007A578A"/>
    <w:rsid w:val="007A77F0"/>
    <w:rsid w:val="007B047B"/>
    <w:rsid w:val="007B0625"/>
    <w:rsid w:val="007B0A06"/>
    <w:rsid w:val="007B0A2B"/>
    <w:rsid w:val="007B2094"/>
    <w:rsid w:val="007B312C"/>
    <w:rsid w:val="007B44DC"/>
    <w:rsid w:val="007B5595"/>
    <w:rsid w:val="007B651A"/>
    <w:rsid w:val="007B6BE3"/>
    <w:rsid w:val="007B7629"/>
    <w:rsid w:val="007B796A"/>
    <w:rsid w:val="007B79AD"/>
    <w:rsid w:val="007B7D28"/>
    <w:rsid w:val="007C2A60"/>
    <w:rsid w:val="007C2E42"/>
    <w:rsid w:val="007C2E47"/>
    <w:rsid w:val="007C30E1"/>
    <w:rsid w:val="007C327C"/>
    <w:rsid w:val="007C4913"/>
    <w:rsid w:val="007C4964"/>
    <w:rsid w:val="007C4F6A"/>
    <w:rsid w:val="007C532E"/>
    <w:rsid w:val="007C56C1"/>
    <w:rsid w:val="007C576E"/>
    <w:rsid w:val="007C6A3E"/>
    <w:rsid w:val="007C7186"/>
    <w:rsid w:val="007D1568"/>
    <w:rsid w:val="007D1D8E"/>
    <w:rsid w:val="007D27DC"/>
    <w:rsid w:val="007D32FB"/>
    <w:rsid w:val="007D36FB"/>
    <w:rsid w:val="007D4690"/>
    <w:rsid w:val="007D4878"/>
    <w:rsid w:val="007D5569"/>
    <w:rsid w:val="007D5719"/>
    <w:rsid w:val="007D5E04"/>
    <w:rsid w:val="007D784E"/>
    <w:rsid w:val="007E0C18"/>
    <w:rsid w:val="007E327A"/>
    <w:rsid w:val="007E4DBB"/>
    <w:rsid w:val="007E787E"/>
    <w:rsid w:val="007F0144"/>
    <w:rsid w:val="007F06C7"/>
    <w:rsid w:val="007F28C0"/>
    <w:rsid w:val="007F2940"/>
    <w:rsid w:val="007F5953"/>
    <w:rsid w:val="007F5AEE"/>
    <w:rsid w:val="007F5D39"/>
    <w:rsid w:val="007F6536"/>
    <w:rsid w:val="008010FF"/>
    <w:rsid w:val="00801A3E"/>
    <w:rsid w:val="00801D6F"/>
    <w:rsid w:val="00803CE9"/>
    <w:rsid w:val="00803D34"/>
    <w:rsid w:val="00804677"/>
    <w:rsid w:val="0080472A"/>
    <w:rsid w:val="0080483F"/>
    <w:rsid w:val="0080569E"/>
    <w:rsid w:val="008063DD"/>
    <w:rsid w:val="00806C19"/>
    <w:rsid w:val="00806ED5"/>
    <w:rsid w:val="00807F74"/>
    <w:rsid w:val="0081036E"/>
    <w:rsid w:val="008103E5"/>
    <w:rsid w:val="0081049C"/>
    <w:rsid w:val="00811BF8"/>
    <w:rsid w:val="00811DD3"/>
    <w:rsid w:val="00813A66"/>
    <w:rsid w:val="0081429B"/>
    <w:rsid w:val="008147A9"/>
    <w:rsid w:val="00814B77"/>
    <w:rsid w:val="00814EF7"/>
    <w:rsid w:val="0081527E"/>
    <w:rsid w:val="008157D4"/>
    <w:rsid w:val="00815C2C"/>
    <w:rsid w:val="00815D36"/>
    <w:rsid w:val="00815E24"/>
    <w:rsid w:val="0081602A"/>
    <w:rsid w:val="00816F4E"/>
    <w:rsid w:val="00817041"/>
    <w:rsid w:val="00817423"/>
    <w:rsid w:val="008206F9"/>
    <w:rsid w:val="008207F7"/>
    <w:rsid w:val="00820B8E"/>
    <w:rsid w:val="00821A8E"/>
    <w:rsid w:val="0082362A"/>
    <w:rsid w:val="00823BC1"/>
    <w:rsid w:val="00823E7E"/>
    <w:rsid w:val="008241B4"/>
    <w:rsid w:val="008244B5"/>
    <w:rsid w:val="00824575"/>
    <w:rsid w:val="00826A6E"/>
    <w:rsid w:val="00827288"/>
    <w:rsid w:val="008304F3"/>
    <w:rsid w:val="00830771"/>
    <w:rsid w:val="00832AAD"/>
    <w:rsid w:val="0083456A"/>
    <w:rsid w:val="00834DD4"/>
    <w:rsid w:val="00835B49"/>
    <w:rsid w:val="00837948"/>
    <w:rsid w:val="00840344"/>
    <w:rsid w:val="0084145F"/>
    <w:rsid w:val="00841491"/>
    <w:rsid w:val="00842112"/>
    <w:rsid w:val="0084326F"/>
    <w:rsid w:val="00843D8C"/>
    <w:rsid w:val="008446F4"/>
    <w:rsid w:val="00844797"/>
    <w:rsid w:val="00844EEE"/>
    <w:rsid w:val="008457B9"/>
    <w:rsid w:val="00845862"/>
    <w:rsid w:val="008459B9"/>
    <w:rsid w:val="0084698C"/>
    <w:rsid w:val="00847398"/>
    <w:rsid w:val="00847CB1"/>
    <w:rsid w:val="00847EC5"/>
    <w:rsid w:val="00851138"/>
    <w:rsid w:val="00852C00"/>
    <w:rsid w:val="00852D2D"/>
    <w:rsid w:val="00852EDC"/>
    <w:rsid w:val="0085555B"/>
    <w:rsid w:val="00855E0A"/>
    <w:rsid w:val="00856A7C"/>
    <w:rsid w:val="00856BF0"/>
    <w:rsid w:val="00857A04"/>
    <w:rsid w:val="0086052B"/>
    <w:rsid w:val="008605A9"/>
    <w:rsid w:val="008606B1"/>
    <w:rsid w:val="00860897"/>
    <w:rsid w:val="00862401"/>
    <w:rsid w:val="00862C3D"/>
    <w:rsid w:val="008636A9"/>
    <w:rsid w:val="00863BC6"/>
    <w:rsid w:val="00864373"/>
    <w:rsid w:val="0086467C"/>
    <w:rsid w:val="0086613D"/>
    <w:rsid w:val="0086702E"/>
    <w:rsid w:val="008671F5"/>
    <w:rsid w:val="00871D1C"/>
    <w:rsid w:val="00871FAA"/>
    <w:rsid w:val="00872E65"/>
    <w:rsid w:val="00872EA4"/>
    <w:rsid w:val="00873F58"/>
    <w:rsid w:val="008748C0"/>
    <w:rsid w:val="00874C7C"/>
    <w:rsid w:val="00875116"/>
    <w:rsid w:val="00877A9A"/>
    <w:rsid w:val="00877B01"/>
    <w:rsid w:val="00881F12"/>
    <w:rsid w:val="00882806"/>
    <w:rsid w:val="00882D14"/>
    <w:rsid w:val="008837E1"/>
    <w:rsid w:val="008844C7"/>
    <w:rsid w:val="0088535E"/>
    <w:rsid w:val="00885769"/>
    <w:rsid w:val="00886118"/>
    <w:rsid w:val="008869D1"/>
    <w:rsid w:val="008870D8"/>
    <w:rsid w:val="0088782F"/>
    <w:rsid w:val="00890B6C"/>
    <w:rsid w:val="0089215B"/>
    <w:rsid w:val="00892617"/>
    <w:rsid w:val="00892690"/>
    <w:rsid w:val="008927A7"/>
    <w:rsid w:val="00892C27"/>
    <w:rsid w:val="00892DBE"/>
    <w:rsid w:val="008934B8"/>
    <w:rsid w:val="00893709"/>
    <w:rsid w:val="00893F0C"/>
    <w:rsid w:val="008953DB"/>
    <w:rsid w:val="00896036"/>
    <w:rsid w:val="00897783"/>
    <w:rsid w:val="008A002F"/>
    <w:rsid w:val="008A136E"/>
    <w:rsid w:val="008A1613"/>
    <w:rsid w:val="008A19AC"/>
    <w:rsid w:val="008A24FB"/>
    <w:rsid w:val="008A279C"/>
    <w:rsid w:val="008A52F6"/>
    <w:rsid w:val="008A5880"/>
    <w:rsid w:val="008A5B51"/>
    <w:rsid w:val="008A64A9"/>
    <w:rsid w:val="008A6632"/>
    <w:rsid w:val="008A7A7E"/>
    <w:rsid w:val="008B1087"/>
    <w:rsid w:val="008B20DB"/>
    <w:rsid w:val="008B2302"/>
    <w:rsid w:val="008B3150"/>
    <w:rsid w:val="008B3431"/>
    <w:rsid w:val="008B4CF5"/>
    <w:rsid w:val="008B550F"/>
    <w:rsid w:val="008B746D"/>
    <w:rsid w:val="008B7F54"/>
    <w:rsid w:val="008C01C2"/>
    <w:rsid w:val="008C0EA8"/>
    <w:rsid w:val="008C2140"/>
    <w:rsid w:val="008C43C8"/>
    <w:rsid w:val="008C4B5A"/>
    <w:rsid w:val="008C4EFB"/>
    <w:rsid w:val="008C59EF"/>
    <w:rsid w:val="008C759C"/>
    <w:rsid w:val="008C79CD"/>
    <w:rsid w:val="008C7CB7"/>
    <w:rsid w:val="008D0580"/>
    <w:rsid w:val="008D0BF5"/>
    <w:rsid w:val="008D18D3"/>
    <w:rsid w:val="008D1A11"/>
    <w:rsid w:val="008D32FF"/>
    <w:rsid w:val="008D3F60"/>
    <w:rsid w:val="008D4D9D"/>
    <w:rsid w:val="008D4EB8"/>
    <w:rsid w:val="008D532A"/>
    <w:rsid w:val="008D538E"/>
    <w:rsid w:val="008D54B5"/>
    <w:rsid w:val="008D56C6"/>
    <w:rsid w:val="008D59C9"/>
    <w:rsid w:val="008D5F11"/>
    <w:rsid w:val="008D6495"/>
    <w:rsid w:val="008D74C4"/>
    <w:rsid w:val="008D7E9D"/>
    <w:rsid w:val="008E07A7"/>
    <w:rsid w:val="008E1B5E"/>
    <w:rsid w:val="008E4382"/>
    <w:rsid w:val="008E45FA"/>
    <w:rsid w:val="008E631D"/>
    <w:rsid w:val="008E6B4F"/>
    <w:rsid w:val="008E7B7F"/>
    <w:rsid w:val="008F006E"/>
    <w:rsid w:val="008F140D"/>
    <w:rsid w:val="008F2D1E"/>
    <w:rsid w:val="008F2E1A"/>
    <w:rsid w:val="008F2F0F"/>
    <w:rsid w:val="008F30BF"/>
    <w:rsid w:val="008F3188"/>
    <w:rsid w:val="008F31CA"/>
    <w:rsid w:val="008F35B5"/>
    <w:rsid w:val="008F3EA0"/>
    <w:rsid w:val="008F41C4"/>
    <w:rsid w:val="008F6BFB"/>
    <w:rsid w:val="008F7511"/>
    <w:rsid w:val="00900A97"/>
    <w:rsid w:val="00900D47"/>
    <w:rsid w:val="0090410B"/>
    <w:rsid w:val="0090484E"/>
    <w:rsid w:val="00904E3A"/>
    <w:rsid w:val="009051B8"/>
    <w:rsid w:val="00906EB2"/>
    <w:rsid w:val="00907103"/>
    <w:rsid w:val="00907882"/>
    <w:rsid w:val="00910D11"/>
    <w:rsid w:val="00910DAD"/>
    <w:rsid w:val="00911718"/>
    <w:rsid w:val="00911A32"/>
    <w:rsid w:val="0091498C"/>
    <w:rsid w:val="00914C15"/>
    <w:rsid w:val="0091573F"/>
    <w:rsid w:val="00915A79"/>
    <w:rsid w:val="0091606C"/>
    <w:rsid w:val="00917811"/>
    <w:rsid w:val="009178AA"/>
    <w:rsid w:val="00920508"/>
    <w:rsid w:val="00920709"/>
    <w:rsid w:val="00920DBC"/>
    <w:rsid w:val="0092144A"/>
    <w:rsid w:val="009220C0"/>
    <w:rsid w:val="00922260"/>
    <w:rsid w:val="0092357A"/>
    <w:rsid w:val="00924510"/>
    <w:rsid w:val="00927144"/>
    <w:rsid w:val="00930107"/>
    <w:rsid w:val="009301E1"/>
    <w:rsid w:val="00930C7F"/>
    <w:rsid w:val="00931AB2"/>
    <w:rsid w:val="00932510"/>
    <w:rsid w:val="00932878"/>
    <w:rsid w:val="009329ED"/>
    <w:rsid w:val="00932E33"/>
    <w:rsid w:val="00933781"/>
    <w:rsid w:val="00933B76"/>
    <w:rsid w:val="00934705"/>
    <w:rsid w:val="00936BC2"/>
    <w:rsid w:val="009371D6"/>
    <w:rsid w:val="0094065E"/>
    <w:rsid w:val="00942016"/>
    <w:rsid w:val="00943EE2"/>
    <w:rsid w:val="00945EAD"/>
    <w:rsid w:val="00946CB4"/>
    <w:rsid w:val="009479DD"/>
    <w:rsid w:val="00947D96"/>
    <w:rsid w:val="00947F3E"/>
    <w:rsid w:val="0095032C"/>
    <w:rsid w:val="009503A6"/>
    <w:rsid w:val="00950916"/>
    <w:rsid w:val="00950FC8"/>
    <w:rsid w:val="0095123C"/>
    <w:rsid w:val="009517BC"/>
    <w:rsid w:val="0095180B"/>
    <w:rsid w:val="00952378"/>
    <w:rsid w:val="009527C5"/>
    <w:rsid w:val="00952CA7"/>
    <w:rsid w:val="0095330F"/>
    <w:rsid w:val="009568CE"/>
    <w:rsid w:val="0096085B"/>
    <w:rsid w:val="009609B5"/>
    <w:rsid w:val="00961A0B"/>
    <w:rsid w:val="00962455"/>
    <w:rsid w:val="009635F0"/>
    <w:rsid w:val="00964D2E"/>
    <w:rsid w:val="0096512D"/>
    <w:rsid w:val="009654E9"/>
    <w:rsid w:val="0096559B"/>
    <w:rsid w:val="0096594A"/>
    <w:rsid w:val="0096649F"/>
    <w:rsid w:val="00966CD1"/>
    <w:rsid w:val="00966D64"/>
    <w:rsid w:val="009673C0"/>
    <w:rsid w:val="009706BB"/>
    <w:rsid w:val="00970F90"/>
    <w:rsid w:val="00972517"/>
    <w:rsid w:val="009736CF"/>
    <w:rsid w:val="00973921"/>
    <w:rsid w:val="00974006"/>
    <w:rsid w:val="009743ED"/>
    <w:rsid w:val="009747EB"/>
    <w:rsid w:val="00974E89"/>
    <w:rsid w:val="0097518C"/>
    <w:rsid w:val="00975FAB"/>
    <w:rsid w:val="009761CF"/>
    <w:rsid w:val="00976F1A"/>
    <w:rsid w:val="00977094"/>
    <w:rsid w:val="00977C6E"/>
    <w:rsid w:val="00980004"/>
    <w:rsid w:val="009803A0"/>
    <w:rsid w:val="009804EA"/>
    <w:rsid w:val="0098063C"/>
    <w:rsid w:val="009815D4"/>
    <w:rsid w:val="009819C0"/>
    <w:rsid w:val="00981A77"/>
    <w:rsid w:val="00981CD5"/>
    <w:rsid w:val="00982969"/>
    <w:rsid w:val="0098347C"/>
    <w:rsid w:val="0098462A"/>
    <w:rsid w:val="0098504E"/>
    <w:rsid w:val="00985BEA"/>
    <w:rsid w:val="009867C3"/>
    <w:rsid w:val="0098733E"/>
    <w:rsid w:val="00990840"/>
    <w:rsid w:val="00990D37"/>
    <w:rsid w:val="00994559"/>
    <w:rsid w:val="00996E19"/>
    <w:rsid w:val="00996FF0"/>
    <w:rsid w:val="00997E78"/>
    <w:rsid w:val="009A0FE9"/>
    <w:rsid w:val="009A225C"/>
    <w:rsid w:val="009A3612"/>
    <w:rsid w:val="009A3AD6"/>
    <w:rsid w:val="009A4C15"/>
    <w:rsid w:val="009A5EDE"/>
    <w:rsid w:val="009A6301"/>
    <w:rsid w:val="009A662D"/>
    <w:rsid w:val="009A7DE7"/>
    <w:rsid w:val="009B0BCA"/>
    <w:rsid w:val="009B1278"/>
    <w:rsid w:val="009B1741"/>
    <w:rsid w:val="009B1BED"/>
    <w:rsid w:val="009B2E16"/>
    <w:rsid w:val="009B3F26"/>
    <w:rsid w:val="009B4FCE"/>
    <w:rsid w:val="009B52EC"/>
    <w:rsid w:val="009B585A"/>
    <w:rsid w:val="009B5BC7"/>
    <w:rsid w:val="009B6181"/>
    <w:rsid w:val="009B6651"/>
    <w:rsid w:val="009B7DFF"/>
    <w:rsid w:val="009C0412"/>
    <w:rsid w:val="009C099B"/>
    <w:rsid w:val="009C0AF9"/>
    <w:rsid w:val="009C16A4"/>
    <w:rsid w:val="009C193C"/>
    <w:rsid w:val="009C1943"/>
    <w:rsid w:val="009C2681"/>
    <w:rsid w:val="009C26A7"/>
    <w:rsid w:val="009C3155"/>
    <w:rsid w:val="009C5C0F"/>
    <w:rsid w:val="009C5CC3"/>
    <w:rsid w:val="009C6A56"/>
    <w:rsid w:val="009C7D89"/>
    <w:rsid w:val="009D0280"/>
    <w:rsid w:val="009D0B87"/>
    <w:rsid w:val="009D1FA2"/>
    <w:rsid w:val="009D2D1A"/>
    <w:rsid w:val="009D2F47"/>
    <w:rsid w:val="009D32E2"/>
    <w:rsid w:val="009D4402"/>
    <w:rsid w:val="009D488F"/>
    <w:rsid w:val="009D4E3A"/>
    <w:rsid w:val="009D5650"/>
    <w:rsid w:val="009D629E"/>
    <w:rsid w:val="009D688E"/>
    <w:rsid w:val="009D703E"/>
    <w:rsid w:val="009D758F"/>
    <w:rsid w:val="009D797F"/>
    <w:rsid w:val="009E0DA8"/>
    <w:rsid w:val="009E1E5D"/>
    <w:rsid w:val="009E1E8D"/>
    <w:rsid w:val="009E2223"/>
    <w:rsid w:val="009E2881"/>
    <w:rsid w:val="009E2EBA"/>
    <w:rsid w:val="009E2F52"/>
    <w:rsid w:val="009E3C09"/>
    <w:rsid w:val="009E40E9"/>
    <w:rsid w:val="009E53E2"/>
    <w:rsid w:val="009E5952"/>
    <w:rsid w:val="009E6E87"/>
    <w:rsid w:val="009F0F7E"/>
    <w:rsid w:val="009F23F7"/>
    <w:rsid w:val="009F2797"/>
    <w:rsid w:val="009F2DE5"/>
    <w:rsid w:val="009F31FD"/>
    <w:rsid w:val="009F3AA8"/>
    <w:rsid w:val="009F3B8C"/>
    <w:rsid w:val="009F3DE1"/>
    <w:rsid w:val="009F497B"/>
    <w:rsid w:val="009F49E7"/>
    <w:rsid w:val="009F51B5"/>
    <w:rsid w:val="009F70C8"/>
    <w:rsid w:val="00A00471"/>
    <w:rsid w:val="00A00579"/>
    <w:rsid w:val="00A00D5A"/>
    <w:rsid w:val="00A00E0F"/>
    <w:rsid w:val="00A027C1"/>
    <w:rsid w:val="00A02F46"/>
    <w:rsid w:val="00A02F5B"/>
    <w:rsid w:val="00A0321B"/>
    <w:rsid w:val="00A04457"/>
    <w:rsid w:val="00A044BF"/>
    <w:rsid w:val="00A046B7"/>
    <w:rsid w:val="00A05CC1"/>
    <w:rsid w:val="00A06C31"/>
    <w:rsid w:val="00A06E8E"/>
    <w:rsid w:val="00A06F5E"/>
    <w:rsid w:val="00A100B8"/>
    <w:rsid w:val="00A11429"/>
    <w:rsid w:val="00A13899"/>
    <w:rsid w:val="00A14B70"/>
    <w:rsid w:val="00A15163"/>
    <w:rsid w:val="00A169C2"/>
    <w:rsid w:val="00A1745F"/>
    <w:rsid w:val="00A17FC5"/>
    <w:rsid w:val="00A2030A"/>
    <w:rsid w:val="00A20B04"/>
    <w:rsid w:val="00A20E31"/>
    <w:rsid w:val="00A21679"/>
    <w:rsid w:val="00A24537"/>
    <w:rsid w:val="00A257C7"/>
    <w:rsid w:val="00A25CB9"/>
    <w:rsid w:val="00A26B3D"/>
    <w:rsid w:val="00A26F0B"/>
    <w:rsid w:val="00A26FB0"/>
    <w:rsid w:val="00A26FC1"/>
    <w:rsid w:val="00A27EA1"/>
    <w:rsid w:val="00A27EED"/>
    <w:rsid w:val="00A3119E"/>
    <w:rsid w:val="00A31298"/>
    <w:rsid w:val="00A31C26"/>
    <w:rsid w:val="00A31FE5"/>
    <w:rsid w:val="00A3222A"/>
    <w:rsid w:val="00A32755"/>
    <w:rsid w:val="00A33E56"/>
    <w:rsid w:val="00A345AB"/>
    <w:rsid w:val="00A34AD3"/>
    <w:rsid w:val="00A35033"/>
    <w:rsid w:val="00A35F3D"/>
    <w:rsid w:val="00A36078"/>
    <w:rsid w:val="00A360B1"/>
    <w:rsid w:val="00A3626A"/>
    <w:rsid w:val="00A3778B"/>
    <w:rsid w:val="00A41D67"/>
    <w:rsid w:val="00A422B8"/>
    <w:rsid w:val="00A43DEE"/>
    <w:rsid w:val="00A455E7"/>
    <w:rsid w:val="00A46B67"/>
    <w:rsid w:val="00A475A8"/>
    <w:rsid w:val="00A47BCC"/>
    <w:rsid w:val="00A512CE"/>
    <w:rsid w:val="00A53704"/>
    <w:rsid w:val="00A5393B"/>
    <w:rsid w:val="00A5411A"/>
    <w:rsid w:val="00A543D5"/>
    <w:rsid w:val="00A55101"/>
    <w:rsid w:val="00A5540E"/>
    <w:rsid w:val="00A56697"/>
    <w:rsid w:val="00A568CD"/>
    <w:rsid w:val="00A56C24"/>
    <w:rsid w:val="00A56C8B"/>
    <w:rsid w:val="00A57773"/>
    <w:rsid w:val="00A577F1"/>
    <w:rsid w:val="00A60A1F"/>
    <w:rsid w:val="00A60A9C"/>
    <w:rsid w:val="00A60CE1"/>
    <w:rsid w:val="00A61601"/>
    <w:rsid w:val="00A621EA"/>
    <w:rsid w:val="00A6291C"/>
    <w:rsid w:val="00A63626"/>
    <w:rsid w:val="00A63A9A"/>
    <w:rsid w:val="00A63CD1"/>
    <w:rsid w:val="00A64A68"/>
    <w:rsid w:val="00A6664A"/>
    <w:rsid w:val="00A669EE"/>
    <w:rsid w:val="00A674BE"/>
    <w:rsid w:val="00A67DF2"/>
    <w:rsid w:val="00A707FF"/>
    <w:rsid w:val="00A70A5A"/>
    <w:rsid w:val="00A72489"/>
    <w:rsid w:val="00A7260B"/>
    <w:rsid w:val="00A72634"/>
    <w:rsid w:val="00A72716"/>
    <w:rsid w:val="00A73D6A"/>
    <w:rsid w:val="00A740E5"/>
    <w:rsid w:val="00A75317"/>
    <w:rsid w:val="00A76061"/>
    <w:rsid w:val="00A77DE5"/>
    <w:rsid w:val="00A8102D"/>
    <w:rsid w:val="00A83532"/>
    <w:rsid w:val="00A858D5"/>
    <w:rsid w:val="00A868A8"/>
    <w:rsid w:val="00A91787"/>
    <w:rsid w:val="00A9178B"/>
    <w:rsid w:val="00A91924"/>
    <w:rsid w:val="00A92118"/>
    <w:rsid w:val="00A921A1"/>
    <w:rsid w:val="00A93CC5"/>
    <w:rsid w:val="00AA0744"/>
    <w:rsid w:val="00AA1134"/>
    <w:rsid w:val="00AA144D"/>
    <w:rsid w:val="00AA16CF"/>
    <w:rsid w:val="00AA1DAC"/>
    <w:rsid w:val="00AA3B96"/>
    <w:rsid w:val="00AA44D5"/>
    <w:rsid w:val="00AA4FB8"/>
    <w:rsid w:val="00AA58A8"/>
    <w:rsid w:val="00AA650F"/>
    <w:rsid w:val="00AA6738"/>
    <w:rsid w:val="00AA766A"/>
    <w:rsid w:val="00AA7AD9"/>
    <w:rsid w:val="00AA7E1E"/>
    <w:rsid w:val="00AB0B9D"/>
    <w:rsid w:val="00AB12E3"/>
    <w:rsid w:val="00AB359D"/>
    <w:rsid w:val="00AB35A0"/>
    <w:rsid w:val="00AB3D08"/>
    <w:rsid w:val="00AB434D"/>
    <w:rsid w:val="00AB6557"/>
    <w:rsid w:val="00AB680C"/>
    <w:rsid w:val="00AB6EAD"/>
    <w:rsid w:val="00AC00F9"/>
    <w:rsid w:val="00AC0920"/>
    <w:rsid w:val="00AC1697"/>
    <w:rsid w:val="00AC1904"/>
    <w:rsid w:val="00AC333A"/>
    <w:rsid w:val="00AC3873"/>
    <w:rsid w:val="00AC43A2"/>
    <w:rsid w:val="00AC4533"/>
    <w:rsid w:val="00AC4536"/>
    <w:rsid w:val="00AC4543"/>
    <w:rsid w:val="00AC4ACF"/>
    <w:rsid w:val="00AC517F"/>
    <w:rsid w:val="00AC5650"/>
    <w:rsid w:val="00AC5C24"/>
    <w:rsid w:val="00AC688C"/>
    <w:rsid w:val="00AC7D82"/>
    <w:rsid w:val="00AD020E"/>
    <w:rsid w:val="00AD09F4"/>
    <w:rsid w:val="00AD24BF"/>
    <w:rsid w:val="00AD3A1F"/>
    <w:rsid w:val="00AD4C1E"/>
    <w:rsid w:val="00AD52CB"/>
    <w:rsid w:val="00AD5331"/>
    <w:rsid w:val="00AD5484"/>
    <w:rsid w:val="00AD577A"/>
    <w:rsid w:val="00AD5AE2"/>
    <w:rsid w:val="00AD65E6"/>
    <w:rsid w:val="00AD691E"/>
    <w:rsid w:val="00AD6D5C"/>
    <w:rsid w:val="00AE02A8"/>
    <w:rsid w:val="00AE09AC"/>
    <w:rsid w:val="00AE1676"/>
    <w:rsid w:val="00AE2034"/>
    <w:rsid w:val="00AE2511"/>
    <w:rsid w:val="00AE27A3"/>
    <w:rsid w:val="00AE4268"/>
    <w:rsid w:val="00AE4F6A"/>
    <w:rsid w:val="00AE5029"/>
    <w:rsid w:val="00AE56DE"/>
    <w:rsid w:val="00AE5FEA"/>
    <w:rsid w:val="00AE693E"/>
    <w:rsid w:val="00AE7E58"/>
    <w:rsid w:val="00AF0B3B"/>
    <w:rsid w:val="00AF0E2A"/>
    <w:rsid w:val="00AF1AE8"/>
    <w:rsid w:val="00AF53ED"/>
    <w:rsid w:val="00AF6430"/>
    <w:rsid w:val="00AF6765"/>
    <w:rsid w:val="00AF6F65"/>
    <w:rsid w:val="00AF6F95"/>
    <w:rsid w:val="00B00424"/>
    <w:rsid w:val="00B00712"/>
    <w:rsid w:val="00B00FC1"/>
    <w:rsid w:val="00B01709"/>
    <w:rsid w:val="00B01E57"/>
    <w:rsid w:val="00B03380"/>
    <w:rsid w:val="00B05973"/>
    <w:rsid w:val="00B05AE9"/>
    <w:rsid w:val="00B05E0D"/>
    <w:rsid w:val="00B061B7"/>
    <w:rsid w:val="00B06448"/>
    <w:rsid w:val="00B071D0"/>
    <w:rsid w:val="00B0791D"/>
    <w:rsid w:val="00B113AC"/>
    <w:rsid w:val="00B127D6"/>
    <w:rsid w:val="00B1403E"/>
    <w:rsid w:val="00B1504C"/>
    <w:rsid w:val="00B150F8"/>
    <w:rsid w:val="00B16AF8"/>
    <w:rsid w:val="00B17E1D"/>
    <w:rsid w:val="00B202FA"/>
    <w:rsid w:val="00B21332"/>
    <w:rsid w:val="00B22621"/>
    <w:rsid w:val="00B24676"/>
    <w:rsid w:val="00B247DB"/>
    <w:rsid w:val="00B24AF0"/>
    <w:rsid w:val="00B2544B"/>
    <w:rsid w:val="00B26B4A"/>
    <w:rsid w:val="00B32291"/>
    <w:rsid w:val="00B32337"/>
    <w:rsid w:val="00B3282D"/>
    <w:rsid w:val="00B33C85"/>
    <w:rsid w:val="00B350D2"/>
    <w:rsid w:val="00B3537B"/>
    <w:rsid w:val="00B358B6"/>
    <w:rsid w:val="00B359A0"/>
    <w:rsid w:val="00B37218"/>
    <w:rsid w:val="00B37794"/>
    <w:rsid w:val="00B37C2B"/>
    <w:rsid w:val="00B409DF"/>
    <w:rsid w:val="00B415F1"/>
    <w:rsid w:val="00B41704"/>
    <w:rsid w:val="00B43696"/>
    <w:rsid w:val="00B44520"/>
    <w:rsid w:val="00B45EF1"/>
    <w:rsid w:val="00B4729A"/>
    <w:rsid w:val="00B4754B"/>
    <w:rsid w:val="00B47599"/>
    <w:rsid w:val="00B505D8"/>
    <w:rsid w:val="00B5184A"/>
    <w:rsid w:val="00B51DBB"/>
    <w:rsid w:val="00B52067"/>
    <w:rsid w:val="00B53A3D"/>
    <w:rsid w:val="00B55F32"/>
    <w:rsid w:val="00B60769"/>
    <w:rsid w:val="00B60F6F"/>
    <w:rsid w:val="00B6236C"/>
    <w:rsid w:val="00B62723"/>
    <w:rsid w:val="00B63CED"/>
    <w:rsid w:val="00B641E8"/>
    <w:rsid w:val="00B65169"/>
    <w:rsid w:val="00B65363"/>
    <w:rsid w:val="00B66262"/>
    <w:rsid w:val="00B66706"/>
    <w:rsid w:val="00B667EA"/>
    <w:rsid w:val="00B70170"/>
    <w:rsid w:val="00B70490"/>
    <w:rsid w:val="00B734F2"/>
    <w:rsid w:val="00B7397B"/>
    <w:rsid w:val="00B74405"/>
    <w:rsid w:val="00B74FB9"/>
    <w:rsid w:val="00B75CCA"/>
    <w:rsid w:val="00B76273"/>
    <w:rsid w:val="00B76D31"/>
    <w:rsid w:val="00B80756"/>
    <w:rsid w:val="00B80C90"/>
    <w:rsid w:val="00B81920"/>
    <w:rsid w:val="00B81D83"/>
    <w:rsid w:val="00B83281"/>
    <w:rsid w:val="00B845CC"/>
    <w:rsid w:val="00B84B14"/>
    <w:rsid w:val="00B8594E"/>
    <w:rsid w:val="00B86A5B"/>
    <w:rsid w:val="00B871B4"/>
    <w:rsid w:val="00B8770B"/>
    <w:rsid w:val="00B87D72"/>
    <w:rsid w:val="00B9043D"/>
    <w:rsid w:val="00B9105C"/>
    <w:rsid w:val="00B911F4"/>
    <w:rsid w:val="00B92B41"/>
    <w:rsid w:val="00B93205"/>
    <w:rsid w:val="00B93368"/>
    <w:rsid w:val="00B93424"/>
    <w:rsid w:val="00B942A6"/>
    <w:rsid w:val="00B94667"/>
    <w:rsid w:val="00B94C1D"/>
    <w:rsid w:val="00B94C97"/>
    <w:rsid w:val="00B94D3D"/>
    <w:rsid w:val="00B94DE3"/>
    <w:rsid w:val="00B97C7F"/>
    <w:rsid w:val="00BA034E"/>
    <w:rsid w:val="00BA0C5D"/>
    <w:rsid w:val="00BA0C67"/>
    <w:rsid w:val="00BA15C3"/>
    <w:rsid w:val="00BA3397"/>
    <w:rsid w:val="00BA4993"/>
    <w:rsid w:val="00BA6988"/>
    <w:rsid w:val="00BB1288"/>
    <w:rsid w:val="00BB1C65"/>
    <w:rsid w:val="00BB1E99"/>
    <w:rsid w:val="00BB1E9C"/>
    <w:rsid w:val="00BB203E"/>
    <w:rsid w:val="00BB221A"/>
    <w:rsid w:val="00BB2712"/>
    <w:rsid w:val="00BB35E4"/>
    <w:rsid w:val="00BB3A66"/>
    <w:rsid w:val="00BB4AED"/>
    <w:rsid w:val="00BB4D55"/>
    <w:rsid w:val="00BB5242"/>
    <w:rsid w:val="00BB60BC"/>
    <w:rsid w:val="00BB60DA"/>
    <w:rsid w:val="00BB61A0"/>
    <w:rsid w:val="00BB65E5"/>
    <w:rsid w:val="00BB66D9"/>
    <w:rsid w:val="00BB7577"/>
    <w:rsid w:val="00BB7D38"/>
    <w:rsid w:val="00BC224E"/>
    <w:rsid w:val="00BC2519"/>
    <w:rsid w:val="00BC2534"/>
    <w:rsid w:val="00BC35CB"/>
    <w:rsid w:val="00BC38F8"/>
    <w:rsid w:val="00BC43A8"/>
    <w:rsid w:val="00BC6A46"/>
    <w:rsid w:val="00BC6EB0"/>
    <w:rsid w:val="00BD05DB"/>
    <w:rsid w:val="00BD12CB"/>
    <w:rsid w:val="00BD205E"/>
    <w:rsid w:val="00BD323E"/>
    <w:rsid w:val="00BD33BA"/>
    <w:rsid w:val="00BD499D"/>
    <w:rsid w:val="00BD4DE3"/>
    <w:rsid w:val="00BD57EB"/>
    <w:rsid w:val="00BD5C8F"/>
    <w:rsid w:val="00BD5CA6"/>
    <w:rsid w:val="00BD65AE"/>
    <w:rsid w:val="00BD66E1"/>
    <w:rsid w:val="00BD68AB"/>
    <w:rsid w:val="00BD7727"/>
    <w:rsid w:val="00BE005C"/>
    <w:rsid w:val="00BE0AFB"/>
    <w:rsid w:val="00BE13B0"/>
    <w:rsid w:val="00BE1F01"/>
    <w:rsid w:val="00BE2111"/>
    <w:rsid w:val="00BE27E6"/>
    <w:rsid w:val="00BE2D69"/>
    <w:rsid w:val="00BE5620"/>
    <w:rsid w:val="00BE56E0"/>
    <w:rsid w:val="00BE5C2B"/>
    <w:rsid w:val="00BE61D3"/>
    <w:rsid w:val="00BE7060"/>
    <w:rsid w:val="00BE70AA"/>
    <w:rsid w:val="00BE7E0C"/>
    <w:rsid w:val="00BF05A0"/>
    <w:rsid w:val="00BF0669"/>
    <w:rsid w:val="00BF0A72"/>
    <w:rsid w:val="00BF1780"/>
    <w:rsid w:val="00BF3789"/>
    <w:rsid w:val="00BF42CB"/>
    <w:rsid w:val="00BF49A3"/>
    <w:rsid w:val="00BF53D9"/>
    <w:rsid w:val="00BF59E0"/>
    <w:rsid w:val="00BF62D4"/>
    <w:rsid w:val="00BF767E"/>
    <w:rsid w:val="00C03283"/>
    <w:rsid w:val="00C05737"/>
    <w:rsid w:val="00C07070"/>
    <w:rsid w:val="00C07527"/>
    <w:rsid w:val="00C0755A"/>
    <w:rsid w:val="00C07AA0"/>
    <w:rsid w:val="00C10524"/>
    <w:rsid w:val="00C10AA3"/>
    <w:rsid w:val="00C10B7A"/>
    <w:rsid w:val="00C12553"/>
    <w:rsid w:val="00C12E58"/>
    <w:rsid w:val="00C133AB"/>
    <w:rsid w:val="00C13853"/>
    <w:rsid w:val="00C13FA5"/>
    <w:rsid w:val="00C14BF5"/>
    <w:rsid w:val="00C1728C"/>
    <w:rsid w:val="00C21E90"/>
    <w:rsid w:val="00C21E98"/>
    <w:rsid w:val="00C223D1"/>
    <w:rsid w:val="00C225BA"/>
    <w:rsid w:val="00C2288C"/>
    <w:rsid w:val="00C2394E"/>
    <w:rsid w:val="00C2403B"/>
    <w:rsid w:val="00C2480E"/>
    <w:rsid w:val="00C25A62"/>
    <w:rsid w:val="00C25F19"/>
    <w:rsid w:val="00C26824"/>
    <w:rsid w:val="00C269AE"/>
    <w:rsid w:val="00C27E21"/>
    <w:rsid w:val="00C320C2"/>
    <w:rsid w:val="00C32B94"/>
    <w:rsid w:val="00C32E08"/>
    <w:rsid w:val="00C33392"/>
    <w:rsid w:val="00C34604"/>
    <w:rsid w:val="00C346C2"/>
    <w:rsid w:val="00C41359"/>
    <w:rsid w:val="00C41A29"/>
    <w:rsid w:val="00C43CB5"/>
    <w:rsid w:val="00C44203"/>
    <w:rsid w:val="00C449F8"/>
    <w:rsid w:val="00C45BB0"/>
    <w:rsid w:val="00C46AFE"/>
    <w:rsid w:val="00C46CC1"/>
    <w:rsid w:val="00C46FC1"/>
    <w:rsid w:val="00C503E3"/>
    <w:rsid w:val="00C50AFC"/>
    <w:rsid w:val="00C519F4"/>
    <w:rsid w:val="00C52B90"/>
    <w:rsid w:val="00C5321B"/>
    <w:rsid w:val="00C53CAB"/>
    <w:rsid w:val="00C5400B"/>
    <w:rsid w:val="00C54D2E"/>
    <w:rsid w:val="00C55FEF"/>
    <w:rsid w:val="00C56C1C"/>
    <w:rsid w:val="00C56C62"/>
    <w:rsid w:val="00C57A52"/>
    <w:rsid w:val="00C57ACB"/>
    <w:rsid w:val="00C6014C"/>
    <w:rsid w:val="00C60152"/>
    <w:rsid w:val="00C602F1"/>
    <w:rsid w:val="00C60421"/>
    <w:rsid w:val="00C622FF"/>
    <w:rsid w:val="00C623D1"/>
    <w:rsid w:val="00C63411"/>
    <w:rsid w:val="00C6372F"/>
    <w:rsid w:val="00C64DEA"/>
    <w:rsid w:val="00C6535C"/>
    <w:rsid w:val="00C65AA9"/>
    <w:rsid w:val="00C65C8D"/>
    <w:rsid w:val="00C65D0C"/>
    <w:rsid w:val="00C66186"/>
    <w:rsid w:val="00C66327"/>
    <w:rsid w:val="00C6638B"/>
    <w:rsid w:val="00C66827"/>
    <w:rsid w:val="00C67121"/>
    <w:rsid w:val="00C67631"/>
    <w:rsid w:val="00C71C58"/>
    <w:rsid w:val="00C721A6"/>
    <w:rsid w:val="00C72912"/>
    <w:rsid w:val="00C737E6"/>
    <w:rsid w:val="00C765B9"/>
    <w:rsid w:val="00C779C3"/>
    <w:rsid w:val="00C81010"/>
    <w:rsid w:val="00C826D5"/>
    <w:rsid w:val="00C826E6"/>
    <w:rsid w:val="00C8323F"/>
    <w:rsid w:val="00C83F32"/>
    <w:rsid w:val="00C851CE"/>
    <w:rsid w:val="00C86720"/>
    <w:rsid w:val="00C8695E"/>
    <w:rsid w:val="00C871C7"/>
    <w:rsid w:val="00C87A9E"/>
    <w:rsid w:val="00C908BF"/>
    <w:rsid w:val="00C91C57"/>
    <w:rsid w:val="00C92830"/>
    <w:rsid w:val="00C9405C"/>
    <w:rsid w:val="00C943EF"/>
    <w:rsid w:val="00C95210"/>
    <w:rsid w:val="00C953AD"/>
    <w:rsid w:val="00C954AA"/>
    <w:rsid w:val="00C95739"/>
    <w:rsid w:val="00C95E25"/>
    <w:rsid w:val="00C96836"/>
    <w:rsid w:val="00C96FB7"/>
    <w:rsid w:val="00CA00F2"/>
    <w:rsid w:val="00CA148E"/>
    <w:rsid w:val="00CA1D74"/>
    <w:rsid w:val="00CA22B4"/>
    <w:rsid w:val="00CA2E2A"/>
    <w:rsid w:val="00CA61AA"/>
    <w:rsid w:val="00CA7156"/>
    <w:rsid w:val="00CA7BF5"/>
    <w:rsid w:val="00CA7EDD"/>
    <w:rsid w:val="00CA7F45"/>
    <w:rsid w:val="00CB0965"/>
    <w:rsid w:val="00CB2156"/>
    <w:rsid w:val="00CB238D"/>
    <w:rsid w:val="00CB29C5"/>
    <w:rsid w:val="00CB2A4A"/>
    <w:rsid w:val="00CB2D7A"/>
    <w:rsid w:val="00CB3B6C"/>
    <w:rsid w:val="00CB3BA2"/>
    <w:rsid w:val="00CB3F1F"/>
    <w:rsid w:val="00CB4ACE"/>
    <w:rsid w:val="00CB501A"/>
    <w:rsid w:val="00CB5331"/>
    <w:rsid w:val="00CB5AEA"/>
    <w:rsid w:val="00CB6349"/>
    <w:rsid w:val="00CB7AA8"/>
    <w:rsid w:val="00CC0418"/>
    <w:rsid w:val="00CC2258"/>
    <w:rsid w:val="00CC47BB"/>
    <w:rsid w:val="00CC4F3F"/>
    <w:rsid w:val="00CC5FFF"/>
    <w:rsid w:val="00CC677A"/>
    <w:rsid w:val="00CC67BB"/>
    <w:rsid w:val="00CC7F04"/>
    <w:rsid w:val="00CD16FD"/>
    <w:rsid w:val="00CD194E"/>
    <w:rsid w:val="00CD19A1"/>
    <w:rsid w:val="00CD1DEA"/>
    <w:rsid w:val="00CD1F6C"/>
    <w:rsid w:val="00CD24D3"/>
    <w:rsid w:val="00CD30EE"/>
    <w:rsid w:val="00CD4116"/>
    <w:rsid w:val="00CD4A59"/>
    <w:rsid w:val="00CD5D13"/>
    <w:rsid w:val="00CD68E3"/>
    <w:rsid w:val="00CE215C"/>
    <w:rsid w:val="00CE499E"/>
    <w:rsid w:val="00CE4ECF"/>
    <w:rsid w:val="00CE5043"/>
    <w:rsid w:val="00CE601C"/>
    <w:rsid w:val="00CE738F"/>
    <w:rsid w:val="00CF00A6"/>
    <w:rsid w:val="00CF011A"/>
    <w:rsid w:val="00CF0679"/>
    <w:rsid w:val="00CF0C79"/>
    <w:rsid w:val="00CF1E11"/>
    <w:rsid w:val="00CF281B"/>
    <w:rsid w:val="00CF28CC"/>
    <w:rsid w:val="00CF2C90"/>
    <w:rsid w:val="00CF437A"/>
    <w:rsid w:val="00CF4EB8"/>
    <w:rsid w:val="00CF62FC"/>
    <w:rsid w:val="00CF638E"/>
    <w:rsid w:val="00D00237"/>
    <w:rsid w:val="00D00541"/>
    <w:rsid w:val="00D00E4B"/>
    <w:rsid w:val="00D01263"/>
    <w:rsid w:val="00D0137B"/>
    <w:rsid w:val="00D01A95"/>
    <w:rsid w:val="00D0263A"/>
    <w:rsid w:val="00D03D66"/>
    <w:rsid w:val="00D03D6B"/>
    <w:rsid w:val="00D03D93"/>
    <w:rsid w:val="00D04CFF"/>
    <w:rsid w:val="00D04E9F"/>
    <w:rsid w:val="00D05137"/>
    <w:rsid w:val="00D058EC"/>
    <w:rsid w:val="00D0592F"/>
    <w:rsid w:val="00D05B9A"/>
    <w:rsid w:val="00D0605F"/>
    <w:rsid w:val="00D06B43"/>
    <w:rsid w:val="00D10B5C"/>
    <w:rsid w:val="00D10F31"/>
    <w:rsid w:val="00D11AC6"/>
    <w:rsid w:val="00D1271A"/>
    <w:rsid w:val="00D1376F"/>
    <w:rsid w:val="00D14435"/>
    <w:rsid w:val="00D144B7"/>
    <w:rsid w:val="00D14AD0"/>
    <w:rsid w:val="00D15714"/>
    <w:rsid w:val="00D1634B"/>
    <w:rsid w:val="00D163F0"/>
    <w:rsid w:val="00D17E8D"/>
    <w:rsid w:val="00D21093"/>
    <w:rsid w:val="00D2147E"/>
    <w:rsid w:val="00D2215A"/>
    <w:rsid w:val="00D2360B"/>
    <w:rsid w:val="00D239DB"/>
    <w:rsid w:val="00D24251"/>
    <w:rsid w:val="00D24374"/>
    <w:rsid w:val="00D24805"/>
    <w:rsid w:val="00D25A81"/>
    <w:rsid w:val="00D265DD"/>
    <w:rsid w:val="00D26660"/>
    <w:rsid w:val="00D2796D"/>
    <w:rsid w:val="00D30D2A"/>
    <w:rsid w:val="00D313E7"/>
    <w:rsid w:val="00D3179E"/>
    <w:rsid w:val="00D32E48"/>
    <w:rsid w:val="00D32F76"/>
    <w:rsid w:val="00D32FB4"/>
    <w:rsid w:val="00D36461"/>
    <w:rsid w:val="00D37CE6"/>
    <w:rsid w:val="00D412C1"/>
    <w:rsid w:val="00D41E4A"/>
    <w:rsid w:val="00D41E94"/>
    <w:rsid w:val="00D4306D"/>
    <w:rsid w:val="00D430CA"/>
    <w:rsid w:val="00D4425E"/>
    <w:rsid w:val="00D453A2"/>
    <w:rsid w:val="00D469F4"/>
    <w:rsid w:val="00D46A42"/>
    <w:rsid w:val="00D46AAD"/>
    <w:rsid w:val="00D46FA4"/>
    <w:rsid w:val="00D47263"/>
    <w:rsid w:val="00D50FB9"/>
    <w:rsid w:val="00D512C3"/>
    <w:rsid w:val="00D5169B"/>
    <w:rsid w:val="00D51934"/>
    <w:rsid w:val="00D51F5E"/>
    <w:rsid w:val="00D53A69"/>
    <w:rsid w:val="00D557BA"/>
    <w:rsid w:val="00D56A1E"/>
    <w:rsid w:val="00D57C7F"/>
    <w:rsid w:val="00D6016D"/>
    <w:rsid w:val="00D61139"/>
    <w:rsid w:val="00D611C4"/>
    <w:rsid w:val="00D6143F"/>
    <w:rsid w:val="00D615A5"/>
    <w:rsid w:val="00D6172F"/>
    <w:rsid w:val="00D633E4"/>
    <w:rsid w:val="00D65D31"/>
    <w:rsid w:val="00D67288"/>
    <w:rsid w:val="00D704B7"/>
    <w:rsid w:val="00D705C6"/>
    <w:rsid w:val="00D7148C"/>
    <w:rsid w:val="00D72116"/>
    <w:rsid w:val="00D72347"/>
    <w:rsid w:val="00D72F78"/>
    <w:rsid w:val="00D7430D"/>
    <w:rsid w:val="00D74373"/>
    <w:rsid w:val="00D74CF7"/>
    <w:rsid w:val="00D74EF9"/>
    <w:rsid w:val="00D755F4"/>
    <w:rsid w:val="00D75CCC"/>
    <w:rsid w:val="00D765E2"/>
    <w:rsid w:val="00D76EDC"/>
    <w:rsid w:val="00D76FC9"/>
    <w:rsid w:val="00D7793D"/>
    <w:rsid w:val="00D8008B"/>
    <w:rsid w:val="00D805D5"/>
    <w:rsid w:val="00D80C61"/>
    <w:rsid w:val="00D80EF4"/>
    <w:rsid w:val="00D813C0"/>
    <w:rsid w:val="00D82303"/>
    <w:rsid w:val="00D828D2"/>
    <w:rsid w:val="00D82D0B"/>
    <w:rsid w:val="00D82D14"/>
    <w:rsid w:val="00D83105"/>
    <w:rsid w:val="00D83555"/>
    <w:rsid w:val="00D84819"/>
    <w:rsid w:val="00D84A81"/>
    <w:rsid w:val="00D84EF7"/>
    <w:rsid w:val="00D8588C"/>
    <w:rsid w:val="00D85C01"/>
    <w:rsid w:val="00D865E3"/>
    <w:rsid w:val="00D8682B"/>
    <w:rsid w:val="00D872EE"/>
    <w:rsid w:val="00D87AD2"/>
    <w:rsid w:val="00D91C21"/>
    <w:rsid w:val="00D9252E"/>
    <w:rsid w:val="00D92797"/>
    <w:rsid w:val="00D92F24"/>
    <w:rsid w:val="00D92FBA"/>
    <w:rsid w:val="00D93777"/>
    <w:rsid w:val="00D94697"/>
    <w:rsid w:val="00D949C1"/>
    <w:rsid w:val="00D951EB"/>
    <w:rsid w:val="00D95A55"/>
    <w:rsid w:val="00D9600A"/>
    <w:rsid w:val="00D97142"/>
    <w:rsid w:val="00D971B2"/>
    <w:rsid w:val="00DA0215"/>
    <w:rsid w:val="00DA05FA"/>
    <w:rsid w:val="00DA0FD1"/>
    <w:rsid w:val="00DA3296"/>
    <w:rsid w:val="00DA356A"/>
    <w:rsid w:val="00DA35E4"/>
    <w:rsid w:val="00DA4BC4"/>
    <w:rsid w:val="00DA60ED"/>
    <w:rsid w:val="00DA61B3"/>
    <w:rsid w:val="00DA6E1F"/>
    <w:rsid w:val="00DB0501"/>
    <w:rsid w:val="00DB080D"/>
    <w:rsid w:val="00DB171E"/>
    <w:rsid w:val="00DB187C"/>
    <w:rsid w:val="00DB1F31"/>
    <w:rsid w:val="00DB2523"/>
    <w:rsid w:val="00DB3B23"/>
    <w:rsid w:val="00DB555B"/>
    <w:rsid w:val="00DB5942"/>
    <w:rsid w:val="00DB5A62"/>
    <w:rsid w:val="00DB6E99"/>
    <w:rsid w:val="00DC042B"/>
    <w:rsid w:val="00DC053B"/>
    <w:rsid w:val="00DC12EB"/>
    <w:rsid w:val="00DC1DBE"/>
    <w:rsid w:val="00DC382A"/>
    <w:rsid w:val="00DC418F"/>
    <w:rsid w:val="00DC4602"/>
    <w:rsid w:val="00DC4A97"/>
    <w:rsid w:val="00DC61DB"/>
    <w:rsid w:val="00DC63F9"/>
    <w:rsid w:val="00DC7B05"/>
    <w:rsid w:val="00DD129C"/>
    <w:rsid w:val="00DD183C"/>
    <w:rsid w:val="00DD2E57"/>
    <w:rsid w:val="00DD3AC9"/>
    <w:rsid w:val="00DD462C"/>
    <w:rsid w:val="00DD4D40"/>
    <w:rsid w:val="00DD61F6"/>
    <w:rsid w:val="00DD6946"/>
    <w:rsid w:val="00DD6B78"/>
    <w:rsid w:val="00DD787E"/>
    <w:rsid w:val="00DE0727"/>
    <w:rsid w:val="00DE0C2E"/>
    <w:rsid w:val="00DE0E9F"/>
    <w:rsid w:val="00DE1007"/>
    <w:rsid w:val="00DE1931"/>
    <w:rsid w:val="00DE206E"/>
    <w:rsid w:val="00DE21DA"/>
    <w:rsid w:val="00DE3626"/>
    <w:rsid w:val="00DE3A8D"/>
    <w:rsid w:val="00DE3DA5"/>
    <w:rsid w:val="00DE539B"/>
    <w:rsid w:val="00DE5DDA"/>
    <w:rsid w:val="00DE6289"/>
    <w:rsid w:val="00DE7352"/>
    <w:rsid w:val="00DF22D0"/>
    <w:rsid w:val="00DF290A"/>
    <w:rsid w:val="00DF4B5B"/>
    <w:rsid w:val="00DF6D38"/>
    <w:rsid w:val="00DF79F3"/>
    <w:rsid w:val="00E0076C"/>
    <w:rsid w:val="00E00A46"/>
    <w:rsid w:val="00E00A52"/>
    <w:rsid w:val="00E01970"/>
    <w:rsid w:val="00E02297"/>
    <w:rsid w:val="00E023A1"/>
    <w:rsid w:val="00E02AEC"/>
    <w:rsid w:val="00E02CD2"/>
    <w:rsid w:val="00E051CF"/>
    <w:rsid w:val="00E0575C"/>
    <w:rsid w:val="00E06620"/>
    <w:rsid w:val="00E06CC6"/>
    <w:rsid w:val="00E071D7"/>
    <w:rsid w:val="00E07D02"/>
    <w:rsid w:val="00E07EF6"/>
    <w:rsid w:val="00E10416"/>
    <w:rsid w:val="00E10AAB"/>
    <w:rsid w:val="00E115CD"/>
    <w:rsid w:val="00E11B7D"/>
    <w:rsid w:val="00E1288B"/>
    <w:rsid w:val="00E12C23"/>
    <w:rsid w:val="00E1769F"/>
    <w:rsid w:val="00E17B00"/>
    <w:rsid w:val="00E2166A"/>
    <w:rsid w:val="00E22113"/>
    <w:rsid w:val="00E225D3"/>
    <w:rsid w:val="00E2320D"/>
    <w:rsid w:val="00E23C35"/>
    <w:rsid w:val="00E245ED"/>
    <w:rsid w:val="00E246D9"/>
    <w:rsid w:val="00E24C08"/>
    <w:rsid w:val="00E25D4E"/>
    <w:rsid w:val="00E25ECD"/>
    <w:rsid w:val="00E25FEB"/>
    <w:rsid w:val="00E27644"/>
    <w:rsid w:val="00E27671"/>
    <w:rsid w:val="00E30945"/>
    <w:rsid w:val="00E31B07"/>
    <w:rsid w:val="00E31B21"/>
    <w:rsid w:val="00E355D5"/>
    <w:rsid w:val="00E36737"/>
    <w:rsid w:val="00E36ADB"/>
    <w:rsid w:val="00E37172"/>
    <w:rsid w:val="00E37ED9"/>
    <w:rsid w:val="00E40ACB"/>
    <w:rsid w:val="00E41212"/>
    <w:rsid w:val="00E414B4"/>
    <w:rsid w:val="00E41574"/>
    <w:rsid w:val="00E41A56"/>
    <w:rsid w:val="00E41DE8"/>
    <w:rsid w:val="00E42A4A"/>
    <w:rsid w:val="00E43230"/>
    <w:rsid w:val="00E45A59"/>
    <w:rsid w:val="00E460D0"/>
    <w:rsid w:val="00E500A5"/>
    <w:rsid w:val="00E504DC"/>
    <w:rsid w:val="00E527C8"/>
    <w:rsid w:val="00E52811"/>
    <w:rsid w:val="00E52A60"/>
    <w:rsid w:val="00E52B71"/>
    <w:rsid w:val="00E545A5"/>
    <w:rsid w:val="00E54641"/>
    <w:rsid w:val="00E5604C"/>
    <w:rsid w:val="00E566C7"/>
    <w:rsid w:val="00E569D1"/>
    <w:rsid w:val="00E574EB"/>
    <w:rsid w:val="00E57646"/>
    <w:rsid w:val="00E57B97"/>
    <w:rsid w:val="00E60CCC"/>
    <w:rsid w:val="00E61461"/>
    <w:rsid w:val="00E614E8"/>
    <w:rsid w:val="00E61D40"/>
    <w:rsid w:val="00E622CA"/>
    <w:rsid w:val="00E6600E"/>
    <w:rsid w:val="00E66316"/>
    <w:rsid w:val="00E664A0"/>
    <w:rsid w:val="00E668D1"/>
    <w:rsid w:val="00E66A94"/>
    <w:rsid w:val="00E671D4"/>
    <w:rsid w:val="00E67A11"/>
    <w:rsid w:val="00E67EC0"/>
    <w:rsid w:val="00E67EDF"/>
    <w:rsid w:val="00E701CA"/>
    <w:rsid w:val="00E707B3"/>
    <w:rsid w:val="00E708A9"/>
    <w:rsid w:val="00E7120A"/>
    <w:rsid w:val="00E71B98"/>
    <w:rsid w:val="00E71D40"/>
    <w:rsid w:val="00E71F11"/>
    <w:rsid w:val="00E71FB8"/>
    <w:rsid w:val="00E71FC6"/>
    <w:rsid w:val="00E72AE4"/>
    <w:rsid w:val="00E733A7"/>
    <w:rsid w:val="00E751BD"/>
    <w:rsid w:val="00E75406"/>
    <w:rsid w:val="00E77F8A"/>
    <w:rsid w:val="00E81420"/>
    <w:rsid w:val="00E82089"/>
    <w:rsid w:val="00E82380"/>
    <w:rsid w:val="00E82661"/>
    <w:rsid w:val="00E82697"/>
    <w:rsid w:val="00E828EE"/>
    <w:rsid w:val="00E83619"/>
    <w:rsid w:val="00E83C1B"/>
    <w:rsid w:val="00E83FCA"/>
    <w:rsid w:val="00E859BB"/>
    <w:rsid w:val="00E86202"/>
    <w:rsid w:val="00E87247"/>
    <w:rsid w:val="00E9052D"/>
    <w:rsid w:val="00E90CFB"/>
    <w:rsid w:val="00E91140"/>
    <w:rsid w:val="00E91840"/>
    <w:rsid w:val="00E91F6D"/>
    <w:rsid w:val="00E9276C"/>
    <w:rsid w:val="00E94760"/>
    <w:rsid w:val="00E96DD6"/>
    <w:rsid w:val="00E97927"/>
    <w:rsid w:val="00EA05B9"/>
    <w:rsid w:val="00EA2479"/>
    <w:rsid w:val="00EA2D43"/>
    <w:rsid w:val="00EA4063"/>
    <w:rsid w:val="00EA4907"/>
    <w:rsid w:val="00EA672A"/>
    <w:rsid w:val="00EA6949"/>
    <w:rsid w:val="00EA694D"/>
    <w:rsid w:val="00EA6ECB"/>
    <w:rsid w:val="00EA74A1"/>
    <w:rsid w:val="00EB0783"/>
    <w:rsid w:val="00EB0975"/>
    <w:rsid w:val="00EB20C3"/>
    <w:rsid w:val="00EB2379"/>
    <w:rsid w:val="00EB2E51"/>
    <w:rsid w:val="00EB3184"/>
    <w:rsid w:val="00EB53BD"/>
    <w:rsid w:val="00EB655A"/>
    <w:rsid w:val="00EB683A"/>
    <w:rsid w:val="00EB6ECA"/>
    <w:rsid w:val="00EB6FCA"/>
    <w:rsid w:val="00EB75E1"/>
    <w:rsid w:val="00EC0368"/>
    <w:rsid w:val="00EC0671"/>
    <w:rsid w:val="00EC0FF4"/>
    <w:rsid w:val="00EC1883"/>
    <w:rsid w:val="00EC18E8"/>
    <w:rsid w:val="00EC3094"/>
    <w:rsid w:val="00EC37E2"/>
    <w:rsid w:val="00EC479F"/>
    <w:rsid w:val="00EC58B2"/>
    <w:rsid w:val="00EC606F"/>
    <w:rsid w:val="00EC6774"/>
    <w:rsid w:val="00EC6A40"/>
    <w:rsid w:val="00EC6C92"/>
    <w:rsid w:val="00EC70A5"/>
    <w:rsid w:val="00EC7888"/>
    <w:rsid w:val="00ED03FC"/>
    <w:rsid w:val="00ED0AA4"/>
    <w:rsid w:val="00ED0DC4"/>
    <w:rsid w:val="00ED13EB"/>
    <w:rsid w:val="00ED15CD"/>
    <w:rsid w:val="00ED1722"/>
    <w:rsid w:val="00ED1B56"/>
    <w:rsid w:val="00ED1B77"/>
    <w:rsid w:val="00ED1FB7"/>
    <w:rsid w:val="00ED2509"/>
    <w:rsid w:val="00ED2512"/>
    <w:rsid w:val="00ED3B6C"/>
    <w:rsid w:val="00ED3B91"/>
    <w:rsid w:val="00ED488A"/>
    <w:rsid w:val="00ED5DBE"/>
    <w:rsid w:val="00ED621D"/>
    <w:rsid w:val="00ED623C"/>
    <w:rsid w:val="00ED6364"/>
    <w:rsid w:val="00EE10EA"/>
    <w:rsid w:val="00EE1513"/>
    <w:rsid w:val="00EE18C0"/>
    <w:rsid w:val="00EE1C24"/>
    <w:rsid w:val="00EE20EC"/>
    <w:rsid w:val="00EE512E"/>
    <w:rsid w:val="00EE569D"/>
    <w:rsid w:val="00EE64E5"/>
    <w:rsid w:val="00EE6FDF"/>
    <w:rsid w:val="00EE7A70"/>
    <w:rsid w:val="00EF0B6F"/>
    <w:rsid w:val="00EF107E"/>
    <w:rsid w:val="00EF16F2"/>
    <w:rsid w:val="00EF1954"/>
    <w:rsid w:val="00EF1EB2"/>
    <w:rsid w:val="00EF5DA2"/>
    <w:rsid w:val="00EF6282"/>
    <w:rsid w:val="00EF6377"/>
    <w:rsid w:val="00EF6D1F"/>
    <w:rsid w:val="00F000AD"/>
    <w:rsid w:val="00F00908"/>
    <w:rsid w:val="00F00FC6"/>
    <w:rsid w:val="00F022DC"/>
    <w:rsid w:val="00F02688"/>
    <w:rsid w:val="00F02D4A"/>
    <w:rsid w:val="00F03A71"/>
    <w:rsid w:val="00F04697"/>
    <w:rsid w:val="00F0555C"/>
    <w:rsid w:val="00F05685"/>
    <w:rsid w:val="00F061B1"/>
    <w:rsid w:val="00F06D46"/>
    <w:rsid w:val="00F07220"/>
    <w:rsid w:val="00F07980"/>
    <w:rsid w:val="00F10236"/>
    <w:rsid w:val="00F1272E"/>
    <w:rsid w:val="00F128CA"/>
    <w:rsid w:val="00F12CA2"/>
    <w:rsid w:val="00F13262"/>
    <w:rsid w:val="00F13C2C"/>
    <w:rsid w:val="00F13C2D"/>
    <w:rsid w:val="00F13FDA"/>
    <w:rsid w:val="00F140ED"/>
    <w:rsid w:val="00F14910"/>
    <w:rsid w:val="00F14E3D"/>
    <w:rsid w:val="00F15AC8"/>
    <w:rsid w:val="00F15CD4"/>
    <w:rsid w:val="00F1604B"/>
    <w:rsid w:val="00F165E0"/>
    <w:rsid w:val="00F16621"/>
    <w:rsid w:val="00F17972"/>
    <w:rsid w:val="00F211BD"/>
    <w:rsid w:val="00F21D66"/>
    <w:rsid w:val="00F238E7"/>
    <w:rsid w:val="00F23C41"/>
    <w:rsid w:val="00F244C3"/>
    <w:rsid w:val="00F24A77"/>
    <w:rsid w:val="00F2610B"/>
    <w:rsid w:val="00F26A81"/>
    <w:rsid w:val="00F27FB9"/>
    <w:rsid w:val="00F30193"/>
    <w:rsid w:val="00F30272"/>
    <w:rsid w:val="00F30CC8"/>
    <w:rsid w:val="00F33C04"/>
    <w:rsid w:val="00F34EAD"/>
    <w:rsid w:val="00F3592F"/>
    <w:rsid w:val="00F35DC2"/>
    <w:rsid w:val="00F36511"/>
    <w:rsid w:val="00F36C96"/>
    <w:rsid w:val="00F36D87"/>
    <w:rsid w:val="00F3722B"/>
    <w:rsid w:val="00F3778B"/>
    <w:rsid w:val="00F37A70"/>
    <w:rsid w:val="00F408D3"/>
    <w:rsid w:val="00F408FD"/>
    <w:rsid w:val="00F41AD2"/>
    <w:rsid w:val="00F41D52"/>
    <w:rsid w:val="00F42541"/>
    <w:rsid w:val="00F4291C"/>
    <w:rsid w:val="00F42D79"/>
    <w:rsid w:val="00F4316B"/>
    <w:rsid w:val="00F43624"/>
    <w:rsid w:val="00F43DD1"/>
    <w:rsid w:val="00F45498"/>
    <w:rsid w:val="00F472AD"/>
    <w:rsid w:val="00F47CA5"/>
    <w:rsid w:val="00F51BD0"/>
    <w:rsid w:val="00F51F45"/>
    <w:rsid w:val="00F5252E"/>
    <w:rsid w:val="00F556E2"/>
    <w:rsid w:val="00F569B1"/>
    <w:rsid w:val="00F577E5"/>
    <w:rsid w:val="00F57BD3"/>
    <w:rsid w:val="00F602AE"/>
    <w:rsid w:val="00F60D8C"/>
    <w:rsid w:val="00F611C6"/>
    <w:rsid w:val="00F62525"/>
    <w:rsid w:val="00F643D3"/>
    <w:rsid w:val="00F64CF1"/>
    <w:rsid w:val="00F6542C"/>
    <w:rsid w:val="00F663F0"/>
    <w:rsid w:val="00F66D38"/>
    <w:rsid w:val="00F66FA3"/>
    <w:rsid w:val="00F6703C"/>
    <w:rsid w:val="00F67808"/>
    <w:rsid w:val="00F67C29"/>
    <w:rsid w:val="00F722D0"/>
    <w:rsid w:val="00F72CB8"/>
    <w:rsid w:val="00F7396A"/>
    <w:rsid w:val="00F747CD"/>
    <w:rsid w:val="00F75632"/>
    <w:rsid w:val="00F75AD4"/>
    <w:rsid w:val="00F76304"/>
    <w:rsid w:val="00F768AD"/>
    <w:rsid w:val="00F76939"/>
    <w:rsid w:val="00F76A79"/>
    <w:rsid w:val="00F772E5"/>
    <w:rsid w:val="00F800AB"/>
    <w:rsid w:val="00F8025C"/>
    <w:rsid w:val="00F80EF8"/>
    <w:rsid w:val="00F81F92"/>
    <w:rsid w:val="00F82078"/>
    <w:rsid w:val="00F82F70"/>
    <w:rsid w:val="00F8341A"/>
    <w:rsid w:val="00F838C4"/>
    <w:rsid w:val="00F83A9D"/>
    <w:rsid w:val="00F84620"/>
    <w:rsid w:val="00F84738"/>
    <w:rsid w:val="00F84952"/>
    <w:rsid w:val="00F84B07"/>
    <w:rsid w:val="00F84C5A"/>
    <w:rsid w:val="00F85A98"/>
    <w:rsid w:val="00F85B0A"/>
    <w:rsid w:val="00F85BDA"/>
    <w:rsid w:val="00F86221"/>
    <w:rsid w:val="00F90517"/>
    <w:rsid w:val="00F9059E"/>
    <w:rsid w:val="00F918FC"/>
    <w:rsid w:val="00F927CE"/>
    <w:rsid w:val="00F93070"/>
    <w:rsid w:val="00F93C26"/>
    <w:rsid w:val="00F956E9"/>
    <w:rsid w:val="00F976CB"/>
    <w:rsid w:val="00F97D3D"/>
    <w:rsid w:val="00FA195E"/>
    <w:rsid w:val="00FA2661"/>
    <w:rsid w:val="00FA2BBB"/>
    <w:rsid w:val="00FA39C7"/>
    <w:rsid w:val="00FA3D8B"/>
    <w:rsid w:val="00FA42C0"/>
    <w:rsid w:val="00FA4B36"/>
    <w:rsid w:val="00FA4FE5"/>
    <w:rsid w:val="00FA55D4"/>
    <w:rsid w:val="00FA5EF9"/>
    <w:rsid w:val="00FA69A4"/>
    <w:rsid w:val="00FA6FC5"/>
    <w:rsid w:val="00FA7858"/>
    <w:rsid w:val="00FA7BC1"/>
    <w:rsid w:val="00FB09D7"/>
    <w:rsid w:val="00FB220E"/>
    <w:rsid w:val="00FB2C41"/>
    <w:rsid w:val="00FB2E2E"/>
    <w:rsid w:val="00FB3A62"/>
    <w:rsid w:val="00FB4378"/>
    <w:rsid w:val="00FB55CE"/>
    <w:rsid w:val="00FB61B5"/>
    <w:rsid w:val="00FB7D9B"/>
    <w:rsid w:val="00FC007A"/>
    <w:rsid w:val="00FC05E9"/>
    <w:rsid w:val="00FC0C14"/>
    <w:rsid w:val="00FC0F57"/>
    <w:rsid w:val="00FC18D0"/>
    <w:rsid w:val="00FC2245"/>
    <w:rsid w:val="00FC23B1"/>
    <w:rsid w:val="00FC280F"/>
    <w:rsid w:val="00FC3A5C"/>
    <w:rsid w:val="00FC61F0"/>
    <w:rsid w:val="00FC764B"/>
    <w:rsid w:val="00FC79BF"/>
    <w:rsid w:val="00FD055C"/>
    <w:rsid w:val="00FD07BF"/>
    <w:rsid w:val="00FD080A"/>
    <w:rsid w:val="00FD0E3E"/>
    <w:rsid w:val="00FD17F1"/>
    <w:rsid w:val="00FD2515"/>
    <w:rsid w:val="00FD269A"/>
    <w:rsid w:val="00FD2719"/>
    <w:rsid w:val="00FD335A"/>
    <w:rsid w:val="00FD3A01"/>
    <w:rsid w:val="00FD47B4"/>
    <w:rsid w:val="00FD58B9"/>
    <w:rsid w:val="00FD6C15"/>
    <w:rsid w:val="00FD7854"/>
    <w:rsid w:val="00FD7B5C"/>
    <w:rsid w:val="00FE2467"/>
    <w:rsid w:val="00FE2B60"/>
    <w:rsid w:val="00FE36E9"/>
    <w:rsid w:val="00FE3F6E"/>
    <w:rsid w:val="00FE4318"/>
    <w:rsid w:val="00FE46F5"/>
    <w:rsid w:val="00FE4F11"/>
    <w:rsid w:val="00FE5D9D"/>
    <w:rsid w:val="00FE60DC"/>
    <w:rsid w:val="00FE7C47"/>
    <w:rsid w:val="00FE7CC3"/>
    <w:rsid w:val="00FF082B"/>
    <w:rsid w:val="00FF1BA2"/>
    <w:rsid w:val="00FF3AAA"/>
    <w:rsid w:val="00FF4C7B"/>
    <w:rsid w:val="00FF4EE0"/>
    <w:rsid w:val="00FF5736"/>
    <w:rsid w:val="00FF6605"/>
    <w:rsid w:val="00FF6F2D"/>
    <w:rsid w:val="00FF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D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600C1"/>
  </w:style>
  <w:style w:type="paragraph" w:styleId="a4">
    <w:name w:val="footer"/>
    <w:basedOn w:val="a"/>
    <w:link w:val="Char0"/>
    <w:uiPriority w:val="99"/>
    <w:semiHidden/>
    <w:unhideWhenUsed/>
    <w:rsid w:val="005600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600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>Microsoft</Company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Luyuan</dc:creator>
  <cp:keywords/>
  <dc:description/>
  <cp:lastModifiedBy>Luyuan</cp:lastModifiedBy>
  <cp:revision>8</cp:revision>
  <dcterms:created xsi:type="dcterms:W3CDTF">2017-10-31T16:34:00Z</dcterms:created>
  <dcterms:modified xsi:type="dcterms:W3CDTF">2017-10-31T17:50:00Z</dcterms:modified>
</cp:coreProperties>
</file>